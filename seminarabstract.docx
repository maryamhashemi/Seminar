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6FB2" w14:textId="388AF8B9" w:rsidR="00E6054B" w:rsidRDefault="002F0283" w:rsidP="0005678E">
      <w:pPr>
        <w:tabs>
          <w:tab w:val="left" w:pos="4362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A42C73" wp14:editId="34D05CF5">
                <wp:simplePos x="0" y="0"/>
                <wp:positionH relativeFrom="column">
                  <wp:posOffset>2857500</wp:posOffset>
                </wp:positionH>
                <wp:positionV relativeFrom="paragraph">
                  <wp:posOffset>-457200</wp:posOffset>
                </wp:positionV>
                <wp:extent cx="914400" cy="342900"/>
                <wp:effectExtent l="0" t="0" r="3810" b="381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67717" w14:textId="77777777" w:rsidR="0005678E" w:rsidRPr="0005678E" w:rsidRDefault="0005678E">
                            <w:pP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05678E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بسمه تعالی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42C7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25pt;margin-top:-36pt;width:1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" filled="f" stroked="f">
                <v:textbox>
                  <w:txbxContent>
                    <w:p w14:paraId="12167717" w14:textId="77777777" w:rsidR="0005678E" w:rsidRPr="0005678E" w:rsidRDefault="0005678E">
                      <w:pPr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05678E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بسمه تعالی</w:t>
                      </w:r>
                    </w:p>
                  </w:txbxContent>
                </v:textbox>
              </v:shape>
            </w:pict>
          </mc:Fallback>
        </mc:AlternateContent>
      </w:r>
      <w:r w:rsidR="006E6F52">
        <w:rPr>
          <w:rFonts w:cs="B Nazanin"/>
          <w:b/>
          <w:bCs/>
          <w:noProof/>
          <w:sz w:val="28"/>
          <w:szCs w:val="28"/>
          <w:rtl/>
        </w:rPr>
        <w:object w:dxaOrig="1440" w:dyaOrig="1440" w14:anchorId="7849ED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450pt;margin-top:-36pt;width:49.9pt;height:62.35pt;z-index:251656704;mso-position-horizontal-relative:text;mso-position-vertical-relative:text">
            <v:imagedata r:id="rId8" o:title=""/>
          </v:shape>
          <o:OLEObject Type="Embed" ProgID="PBrush" ShapeID="_x0000_s1035" DrawAspect="Content" ObjectID="_1652365778" r:id="rId9"/>
        </w:object>
      </w:r>
      <w:r w:rsidR="00E6054B">
        <w:rPr>
          <w:rFonts w:cs="B Nazanin"/>
          <w:b/>
          <w:bCs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noProof/>
          <w:sz w:val="28"/>
          <w:szCs w:val="28"/>
          <w:rtl/>
          <w:lang w:bidi="fa-IR"/>
        </w:rPr>
        <mc:AlternateContent>
          <mc:Choice Requires="wpc">
            <w:drawing>
              <wp:inline distT="0" distB="0" distL="0" distR="0" wp14:anchorId="4734A9E3" wp14:editId="78C919E4">
                <wp:extent cx="914400" cy="342900"/>
                <wp:effectExtent l="0" t="0" r="3810" b="381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D4299E8" id="Canvas 13" o:spid="_x0000_s1026" editas="canvas" style="width:1in;height:27pt;mso-position-horizontal-relative:char;mso-position-vertical-relative:line" coordsize="914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">
                <v:shape id="_x0000_s1027" type="#_x0000_t75" style="position:absolute;width:9144;height:342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1DAC725" w14:textId="77777777" w:rsidR="00F0608C" w:rsidRDefault="00452A4C" w:rsidP="00E6054B">
      <w:pPr>
        <w:tabs>
          <w:tab w:val="left" w:pos="1948"/>
          <w:tab w:val="center" w:pos="4320"/>
        </w:tabs>
        <w:bidi/>
        <w:rPr>
          <w:rFonts w:cs="B Nazanin"/>
          <w:b/>
          <w:bCs/>
          <w:sz w:val="28"/>
          <w:szCs w:val="28"/>
          <w:lang w:bidi="fa-IR"/>
        </w:rPr>
      </w:pPr>
      <w:r w:rsidRPr="00E6054B">
        <w:rPr>
          <w:rFonts w:cs="B Nazanin"/>
          <w:b/>
          <w:bCs/>
          <w:sz w:val="28"/>
          <w:szCs w:val="28"/>
          <w:rtl/>
          <w:lang w:bidi="fa-IR"/>
        </w:rPr>
        <w:tab/>
      </w:r>
      <w:r w:rsidRPr="00E6054B">
        <w:rPr>
          <w:rFonts w:cs="B Nazanin"/>
          <w:b/>
          <w:bCs/>
          <w:sz w:val="28"/>
          <w:szCs w:val="28"/>
          <w:rtl/>
          <w:lang w:bidi="fa-IR"/>
        </w:rPr>
        <w:tab/>
      </w:r>
      <w:r w:rsidR="00E6054B">
        <w:rPr>
          <w:rFonts w:cs="B Nazanin"/>
          <w:b/>
          <w:bCs/>
          <w:sz w:val="28"/>
          <w:szCs w:val="28"/>
          <w:lang w:bidi="fa-IR"/>
        </w:rPr>
        <w:t xml:space="preserve">  </w:t>
      </w:r>
      <w:r w:rsid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     </w:t>
      </w:r>
      <w:r w:rsidR="00E6054B">
        <w:rPr>
          <w:rFonts w:cs="B Nazanin"/>
          <w:b/>
          <w:bCs/>
          <w:sz w:val="28"/>
          <w:szCs w:val="28"/>
          <w:lang w:bidi="fa-IR"/>
        </w:rPr>
        <w:t xml:space="preserve">        </w:t>
      </w:r>
      <w:r w:rsidRP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خلاصه پيشنهاد </w:t>
      </w:r>
      <w:r w:rsidR="00C72735" w:rsidRPr="00E6054B">
        <w:rPr>
          <w:rFonts w:cs="B Nazanin" w:hint="cs"/>
          <w:b/>
          <w:bCs/>
          <w:sz w:val="28"/>
          <w:szCs w:val="28"/>
          <w:rtl/>
          <w:lang w:bidi="fa-IR"/>
        </w:rPr>
        <w:t>سمينار</w:t>
      </w:r>
      <w:r w:rsidRPr="00E6054B">
        <w:rPr>
          <w:rFonts w:cs="B Nazanin" w:hint="cs"/>
          <w:b/>
          <w:bCs/>
          <w:sz w:val="28"/>
          <w:szCs w:val="28"/>
          <w:rtl/>
          <w:lang w:bidi="fa-IR"/>
        </w:rPr>
        <w:t xml:space="preserve"> کارشناسي ارشد</w:t>
      </w:r>
    </w:p>
    <w:p w14:paraId="5116BB38" w14:textId="77777777" w:rsidR="00E6054B" w:rsidRPr="00E6054B" w:rsidRDefault="00E6054B" w:rsidP="00E6054B">
      <w:pPr>
        <w:tabs>
          <w:tab w:val="left" w:pos="1948"/>
          <w:tab w:val="center" w:pos="4320"/>
        </w:tabs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701938F2" w14:textId="49A5B17C" w:rsidR="00452A4C" w:rsidRPr="00E6054B" w:rsidRDefault="00452A4C" w:rsidP="00452A4C">
      <w:pPr>
        <w:bidi/>
        <w:jc w:val="both"/>
        <w:rPr>
          <w:rFonts w:cs="B Nazanin"/>
          <w:b/>
          <w:bCs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عنوان:</w:t>
      </w:r>
      <w:r w:rsidR="00B849C5">
        <w:rPr>
          <w:rFonts w:cs="B Nazanin"/>
          <w:b/>
          <w:bCs/>
          <w:lang w:bidi="fa-IR"/>
        </w:rPr>
        <w:t xml:space="preserve"> </w:t>
      </w:r>
      <w:r w:rsidR="009D6FA8">
        <w:rPr>
          <w:rFonts w:cs="B Nazanin" w:hint="cs"/>
          <w:b/>
          <w:bCs/>
          <w:rtl/>
          <w:lang w:bidi="fa-IR"/>
        </w:rPr>
        <w:t>پرسش و پاسخ تصویری</w:t>
      </w:r>
    </w:p>
    <w:p w14:paraId="12AA8172" w14:textId="77777777" w:rsidR="00452A4C" w:rsidRPr="00E6054B" w:rsidRDefault="00452A4C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 xml:space="preserve">       </w:t>
      </w:r>
    </w:p>
    <w:p w14:paraId="3234AAB0" w14:textId="77777777" w:rsidR="00452A4C" w:rsidRPr="00E6054B" w:rsidRDefault="00452A4C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1- شرح مساله (با ارجاع به مراجع)</w:t>
      </w:r>
    </w:p>
    <w:p w14:paraId="790D88EA" w14:textId="7FB44BCC" w:rsidR="00964061" w:rsidRDefault="00C72735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noProof/>
          <w:lang w:bidi="fa-IR"/>
        </w:rPr>
      </w:pPr>
      <w:r w:rsidRPr="00E6054B">
        <w:rPr>
          <w:rFonts w:cs="B Nazanin" w:hint="cs"/>
          <w:rtl/>
          <w:lang w:bidi="fa-IR"/>
        </w:rPr>
        <w:t xml:space="preserve">  </w:t>
      </w:r>
      <w:r w:rsidR="00F76EE0" w:rsidRPr="00F76EE0">
        <w:rPr>
          <w:rFonts w:cs="B Nazanin"/>
          <w:rtl/>
          <w:lang w:bidi="fa-IR"/>
        </w:rPr>
        <w:t>در سال</w:t>
      </w:r>
      <w:r w:rsidR="00F76EE0">
        <w:rPr>
          <w:rFonts w:cs="B Nazanin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ها</w:t>
      </w:r>
      <w:r w:rsidR="00F76EE0" w:rsidRPr="00F76EE0">
        <w:rPr>
          <w:rFonts w:cs="B Nazanin" w:hint="cs"/>
          <w:rtl/>
          <w:lang w:bidi="fa-IR"/>
        </w:rPr>
        <w:t>ی</w:t>
      </w:r>
      <w:r w:rsidR="00F76EE0">
        <w:rPr>
          <w:rFonts w:cs="B Nazanin"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>اخ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پ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شرفت</w:t>
      </w:r>
      <w:r w:rsidR="00F76EE0">
        <w:rPr>
          <w:rFonts w:cs="B Nazanin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ها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ز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اد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در </w:t>
      </w:r>
      <w:r w:rsidR="00F76EE0">
        <w:rPr>
          <w:rFonts w:cs="B Nazanin" w:hint="cs"/>
          <w:rtl/>
          <w:lang w:bidi="fa-IR"/>
        </w:rPr>
        <w:t>مسائل</w:t>
      </w:r>
      <w:r w:rsidR="00F76EE0" w:rsidRPr="00F76EE0">
        <w:rPr>
          <w:rFonts w:cs="B Nazanin"/>
          <w:rtl/>
          <w:lang w:bidi="fa-IR"/>
        </w:rPr>
        <w:t xml:space="preserve"> هوش مصنوع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ادگ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عم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ق</w:t>
      </w:r>
      <w:r w:rsidR="00F76EE0">
        <w:rPr>
          <w:rFonts w:cs="B Nazanin" w:hint="cs"/>
          <w:rtl/>
          <w:lang w:bidi="fa-IR"/>
        </w:rPr>
        <w:t xml:space="preserve"> که </w:t>
      </w:r>
      <w:r w:rsidR="00F76EE0" w:rsidRPr="00F76EE0">
        <w:rPr>
          <w:rFonts w:cs="B Nazanin"/>
          <w:rtl/>
          <w:lang w:bidi="fa-IR"/>
        </w:rPr>
        <w:t xml:space="preserve">در تقاطع </w:t>
      </w:r>
      <w:r w:rsidR="00F76EE0">
        <w:rPr>
          <w:rFonts w:cs="B Nazanin" w:hint="cs"/>
          <w:rtl/>
          <w:lang w:bidi="fa-IR"/>
        </w:rPr>
        <w:t xml:space="preserve">دو حوزه </w:t>
      </w:r>
      <w:r w:rsidR="00F76EE0" w:rsidRPr="00F76EE0">
        <w:rPr>
          <w:rFonts w:cs="B Nazanin"/>
          <w:rtl/>
          <w:lang w:bidi="fa-IR"/>
        </w:rPr>
        <w:t>پردازش زبان طب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ع</w:t>
      </w:r>
      <w:r w:rsidR="00F76EE0" w:rsidRPr="00F76EE0">
        <w:rPr>
          <w:rFonts w:cs="B Nazanin" w:hint="cs"/>
          <w:rtl/>
          <w:lang w:bidi="fa-IR"/>
        </w:rPr>
        <w:t>ی</w:t>
      </w:r>
      <w:r w:rsidR="00BB6AC5">
        <w:rPr>
          <w:rStyle w:val="FootnoteReference"/>
          <w:rFonts w:cs="B Nazanin"/>
          <w:rtl/>
          <w:lang w:bidi="fa-IR"/>
        </w:rPr>
        <w:footnoteReference w:id="1"/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>
        <w:rPr>
          <w:rFonts w:cs="B Nazanin" w:hint="cs"/>
          <w:rtl/>
          <w:lang w:bidi="fa-IR"/>
        </w:rPr>
        <w:t>بینایی ماشین</w:t>
      </w:r>
      <w:r w:rsidR="00BB6AC5">
        <w:rPr>
          <w:rStyle w:val="FootnoteReference"/>
          <w:rFonts w:cs="B Nazanin"/>
          <w:rtl/>
          <w:lang w:bidi="fa-IR"/>
        </w:rPr>
        <w:footnoteReference w:id="2"/>
      </w:r>
      <w:r w:rsidR="00F76EE0" w:rsidRPr="00F76EE0">
        <w:rPr>
          <w:rFonts w:cs="B Nazanin"/>
          <w:rtl/>
          <w:lang w:bidi="fa-IR"/>
        </w:rPr>
        <w:t xml:space="preserve"> </w:t>
      </w:r>
      <w:r w:rsidR="00F76EE0">
        <w:rPr>
          <w:rFonts w:cs="B Nazanin" w:hint="cs"/>
          <w:rtl/>
          <w:lang w:bidi="fa-IR"/>
        </w:rPr>
        <w:t>قرار می</w:t>
      </w:r>
      <w:r w:rsidR="00F76EE0">
        <w:rPr>
          <w:rFonts w:cs="B Nazanin" w:hint="eastAsia"/>
          <w:rtl/>
          <w:lang w:bidi="fa-IR"/>
        </w:rPr>
        <w:t>‌</w:t>
      </w:r>
      <w:r w:rsidR="00F76EE0">
        <w:rPr>
          <w:rFonts w:cs="B Nazanin" w:hint="cs"/>
          <w:rtl/>
          <w:lang w:bidi="fa-IR"/>
        </w:rPr>
        <w:t xml:space="preserve">گیرند؛ </w:t>
      </w:r>
      <w:r w:rsidR="007B3EE4">
        <w:rPr>
          <w:rFonts w:cs="B Nazanin" w:hint="cs"/>
          <w:rtl/>
          <w:lang w:bidi="fa-IR"/>
        </w:rPr>
        <w:t xml:space="preserve">رخ داده </w:t>
      </w:r>
      <w:r w:rsidR="00F76EE0" w:rsidRPr="00F76EE0">
        <w:rPr>
          <w:rFonts w:cs="B Nazanin"/>
          <w:rtl/>
          <w:lang w:bidi="fa-IR"/>
        </w:rPr>
        <w:t xml:space="preserve">است.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از </w:t>
      </w:r>
      <w:r w:rsidR="00F76EE0">
        <w:rPr>
          <w:rFonts w:cs="B Nazanin" w:hint="cs"/>
          <w:rtl/>
          <w:lang w:bidi="fa-IR"/>
        </w:rPr>
        <w:t xml:space="preserve">مسائلی </w:t>
      </w:r>
      <w:r w:rsidR="00F76EE0" w:rsidRPr="00F76EE0">
        <w:rPr>
          <w:rFonts w:cs="B Nazanin"/>
          <w:rtl/>
          <w:lang w:bidi="fa-IR"/>
        </w:rPr>
        <w:t>که اخ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را</w:t>
      </w:r>
      <w:r w:rsidR="00B849C5">
        <w:rPr>
          <w:rFonts w:cs="B Nazanin"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>مورد توجه قرارگرفته است</w:t>
      </w:r>
      <w:r w:rsidR="00EA3518">
        <w:rPr>
          <w:rFonts w:cs="B Nazanin" w:hint="cs"/>
          <w:rtl/>
          <w:lang w:bidi="fa-IR"/>
        </w:rPr>
        <w:t>؛</w:t>
      </w:r>
      <w:r w:rsidR="007B3EE4">
        <w:rPr>
          <w:rFonts w:cs="B Nazanin" w:hint="cs"/>
          <w:rtl/>
          <w:lang w:bidi="fa-IR"/>
        </w:rPr>
        <w:t xml:space="preserve"> پرسش و پاسخ تصویری</w:t>
      </w:r>
      <w:r w:rsidR="00F76EE0">
        <w:rPr>
          <w:rStyle w:val="FootnoteReference"/>
          <w:rFonts w:cs="B Nazanin"/>
          <w:rtl/>
          <w:lang w:bidi="fa-IR"/>
        </w:rPr>
        <w:footnoteReference w:id="3"/>
      </w:r>
      <w:r w:rsidR="00F76EE0">
        <w:rPr>
          <w:rFonts w:cs="B Nazanin" w:hint="cs"/>
          <w:rtl/>
          <w:lang w:bidi="fa-IR"/>
        </w:rPr>
        <w:t xml:space="preserve"> </w:t>
      </w:r>
      <w:r w:rsidR="00F76EE0" w:rsidRPr="00F76EE0">
        <w:rPr>
          <w:rFonts w:cs="B Nazanin"/>
          <w:rtl/>
          <w:lang w:bidi="fa-IR"/>
        </w:rPr>
        <w:t xml:space="preserve">است. با توجه به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/>
          <w:rtl/>
          <w:lang w:bidi="fa-IR"/>
        </w:rPr>
        <w:t xml:space="preserve"> تصو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و 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ک</w:t>
      </w:r>
      <w:r w:rsidR="00F76EE0" w:rsidRPr="00F76EE0">
        <w:rPr>
          <w:rFonts w:cs="B Nazanin"/>
          <w:rtl/>
          <w:lang w:bidi="fa-IR"/>
        </w:rPr>
        <w:t xml:space="preserve"> سؤال به زبان طب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>، س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ستم</w:t>
      </w:r>
      <w:r w:rsidR="00F76EE0" w:rsidRPr="00F76EE0">
        <w:rPr>
          <w:rFonts w:cs="B Nazanin"/>
          <w:rtl/>
          <w:lang w:bidi="fa-IR"/>
        </w:rPr>
        <w:t xml:space="preserve"> سع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م</w:t>
      </w:r>
      <w:r w:rsidR="00F76EE0" w:rsidRPr="00F76EE0">
        <w:rPr>
          <w:rFonts w:cs="B Nazanin" w:hint="cs"/>
          <w:rtl/>
          <w:lang w:bidi="fa-IR"/>
        </w:rPr>
        <w:t>ی</w:t>
      </w:r>
      <w:r w:rsidR="00F76EE0">
        <w:rPr>
          <w:rFonts w:cs="B Nazanin" w:hint="eastAsia"/>
          <w:lang w:bidi="fa-IR"/>
        </w:rPr>
        <w:t>‌</w:t>
      </w:r>
      <w:r w:rsidR="00F76EE0" w:rsidRPr="00F76EE0">
        <w:rPr>
          <w:rFonts w:cs="B Nazanin"/>
          <w:rtl/>
          <w:lang w:bidi="fa-IR"/>
        </w:rPr>
        <w:t>کند با استفاده از عناصر بصر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تصو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ر</w:t>
      </w:r>
      <w:r w:rsidR="00F76EE0" w:rsidRPr="00F76EE0">
        <w:rPr>
          <w:rFonts w:cs="B Nazanin"/>
          <w:rtl/>
          <w:lang w:bidi="fa-IR"/>
        </w:rPr>
        <w:t xml:space="preserve"> و استنتاج جمع آور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 xml:space="preserve"> شده از سوال متن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/>
          <w:rtl/>
          <w:lang w:bidi="fa-IR"/>
        </w:rPr>
        <w:t>، پاسخ صح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ح</w:t>
      </w:r>
      <w:r w:rsidR="00F76EE0" w:rsidRPr="00F76EE0">
        <w:rPr>
          <w:rFonts w:cs="B Nazanin"/>
          <w:rtl/>
          <w:lang w:bidi="fa-IR"/>
        </w:rPr>
        <w:t xml:space="preserve"> </w:t>
      </w:r>
      <w:r w:rsidR="00F76EE0">
        <w:rPr>
          <w:rFonts w:cs="B Nazanin" w:hint="cs"/>
          <w:rtl/>
          <w:lang w:bidi="fa-IR"/>
        </w:rPr>
        <w:t>را</w:t>
      </w:r>
      <w:r w:rsidR="00F76EE0" w:rsidRPr="00F76EE0">
        <w:rPr>
          <w:rFonts w:cs="B Nazanin"/>
          <w:rtl/>
          <w:lang w:bidi="fa-IR"/>
        </w:rPr>
        <w:t xml:space="preserve"> پ</w:t>
      </w:r>
      <w:r w:rsidR="00F76EE0" w:rsidRPr="00F76EE0">
        <w:rPr>
          <w:rFonts w:cs="B Nazanin" w:hint="cs"/>
          <w:rtl/>
          <w:lang w:bidi="fa-IR"/>
        </w:rPr>
        <w:t>ی</w:t>
      </w:r>
      <w:r w:rsidR="00F76EE0" w:rsidRPr="00F76EE0">
        <w:rPr>
          <w:rFonts w:cs="B Nazanin" w:hint="eastAsia"/>
          <w:rtl/>
          <w:lang w:bidi="fa-IR"/>
        </w:rPr>
        <w:t>دا</w:t>
      </w:r>
      <w:r w:rsidR="00F76EE0" w:rsidRPr="00F76EE0">
        <w:rPr>
          <w:rFonts w:cs="B Nazanin"/>
          <w:rtl/>
          <w:lang w:bidi="fa-IR"/>
        </w:rPr>
        <w:t xml:space="preserve"> کند.</w:t>
      </w:r>
      <w:customXmlDelRangeStart w:id="0" w:author="Maryam Hashemi" w:date="2020-05-30T17:24:00Z"/>
      <w:sdt>
        <w:sdtPr>
          <w:rPr>
            <w:rFonts w:cs="B Nazanin"/>
            <w:rtl/>
            <w:lang w:bidi="fa-IR"/>
          </w:rPr>
          <w:id w:val="1089887851"/>
          <w:citation/>
        </w:sdtPr>
        <w:sdtEndPr/>
        <w:sdtContent>
          <w:customXmlDelRangeEnd w:id="0"/>
          <w:del w:id="1" w:author="Maryam Hashemi" w:date="2020-05-30T17:24:00Z">
            <w:r w:rsidR="00B7779E" w:rsidDel="00531D71">
              <w:rPr>
                <w:rFonts w:cs="B Nazanin"/>
                <w:rtl/>
                <w:lang w:bidi="fa-IR"/>
              </w:rPr>
              <w:fldChar w:fldCharType="begin"/>
            </w:r>
            <w:r w:rsidR="00B7779E" w:rsidDel="00531D71">
              <w:rPr>
                <w:rFonts w:cs="B Nazanin"/>
                <w:lang w:bidi="fa-IR"/>
              </w:rPr>
              <w:delInstrText xml:space="preserve">CITATION Yas19 \l 1065 </w:delInstrText>
            </w:r>
            <w:r w:rsidR="00B7779E" w:rsidDel="00531D71">
              <w:rPr>
                <w:rFonts w:cs="B Nazanin"/>
                <w:rtl/>
                <w:lang w:bidi="fa-IR"/>
              </w:rPr>
              <w:fldChar w:fldCharType="separate"/>
            </w:r>
            <w:r w:rsidR="00BD235B" w:rsidDel="00531D71">
              <w:rPr>
                <w:rFonts w:cs="B Nazanin"/>
                <w:noProof/>
                <w:rtl/>
                <w:lang w:bidi="fa-IR"/>
              </w:rPr>
              <w:delText xml:space="preserve"> </w:delText>
            </w:r>
            <w:r w:rsidR="00BD235B" w:rsidRPr="00BD235B" w:rsidDel="00531D71">
              <w:rPr>
                <w:rFonts w:cs="B Nazanin"/>
                <w:noProof/>
                <w:lang w:bidi="fa-IR"/>
              </w:rPr>
              <w:delText>[1]</w:delText>
            </w:r>
            <w:r w:rsidR="00B7779E" w:rsidDel="00531D71">
              <w:rPr>
                <w:rFonts w:cs="B Nazanin"/>
                <w:rtl/>
                <w:lang w:bidi="fa-IR"/>
              </w:rPr>
              <w:fldChar w:fldCharType="end"/>
            </w:r>
          </w:del>
          <w:customXmlDelRangeStart w:id="2" w:author="Maryam Hashemi" w:date="2020-05-30T17:24:00Z"/>
        </w:sdtContent>
      </w:sdt>
      <w:customXmlDelRangeEnd w:id="2"/>
      <w:ins w:id="3" w:author="Maryam Hashemi" w:date="2020-05-30T17:25:00Z">
        <w:r w:rsidR="00531D71">
          <w:rPr>
            <w:rFonts w:cs="B Nazanin"/>
            <w:lang w:bidi="fa-IR"/>
          </w:rPr>
          <w:t>]</w:t>
        </w:r>
        <w:r w:rsidR="00531D71">
          <w:rPr>
            <w:rFonts w:cs="B Nazanin" w:hint="cs"/>
            <w:rtl/>
            <w:lang w:bidi="fa-IR"/>
          </w:rPr>
          <w:t>1</w:t>
        </w:r>
        <w:r w:rsidR="00531D71">
          <w:rPr>
            <w:rFonts w:cs="B Nazanin"/>
            <w:lang w:bidi="fa-IR"/>
          </w:rPr>
          <w:t>[</w:t>
        </w:r>
      </w:ins>
    </w:p>
    <w:p w14:paraId="686E115B" w14:textId="12351AC2" w:rsidR="00964061" w:rsidRDefault="007B3EE4" w:rsidP="007B3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پرسش و پاسخ تصویری</w:t>
      </w:r>
      <w:r w:rsidRPr="007B3EE4">
        <w:rPr>
          <w:rFonts w:cs="B Nazanin"/>
          <w:rtl/>
          <w:lang w:bidi="fa-IR"/>
        </w:rPr>
        <w:t xml:space="preserve"> </w:t>
      </w:r>
      <w:r w:rsidR="00964061">
        <w:rPr>
          <w:rFonts w:cs="B Nazanin" w:hint="cs"/>
          <w:rtl/>
          <w:lang w:bidi="fa-IR"/>
        </w:rPr>
        <w:t>نسخه گسترش یافته</w:t>
      </w:r>
      <w:r>
        <w:rPr>
          <w:rFonts w:cs="B Nazanin" w:hint="cs"/>
          <w:rtl/>
          <w:lang w:bidi="fa-IR"/>
        </w:rPr>
        <w:t xml:space="preserve"> مسئله</w:t>
      </w:r>
      <w:r w:rsidRPr="007B3EE4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پرسش و پاسخ متنی</w:t>
      </w:r>
      <w:r>
        <w:rPr>
          <w:rStyle w:val="FootnoteReference"/>
          <w:rFonts w:cs="B Nazanin"/>
          <w:rtl/>
          <w:lang w:bidi="fa-IR"/>
        </w:rPr>
        <w:footnoteReference w:id="4"/>
      </w:r>
      <w:r>
        <w:rPr>
          <w:rFonts w:cs="B Nazanin" w:hint="cs"/>
          <w:rtl/>
          <w:lang w:bidi="fa-IR"/>
        </w:rPr>
        <w:t xml:space="preserve"> </w:t>
      </w:r>
      <w:r w:rsidRPr="007B3EE4">
        <w:rPr>
          <w:rFonts w:cs="B Nazanin"/>
          <w:rtl/>
          <w:lang w:bidi="fa-IR"/>
        </w:rPr>
        <w:t>است</w:t>
      </w:r>
      <w:r w:rsidR="00D72650">
        <w:rPr>
          <w:rFonts w:cs="B Nazanin" w:hint="cs"/>
          <w:rtl/>
          <w:lang w:bidi="fa-IR"/>
        </w:rPr>
        <w:t xml:space="preserve"> است که </w:t>
      </w:r>
      <w:r w:rsidR="00D72650" w:rsidRPr="007B3EE4">
        <w:rPr>
          <w:rFonts w:cs="B Nazanin"/>
          <w:rtl/>
          <w:lang w:bidi="fa-IR"/>
        </w:rPr>
        <w:t>اطلاعات بصر</w:t>
      </w:r>
      <w:r w:rsidR="00D72650" w:rsidRPr="007B3EE4">
        <w:rPr>
          <w:rFonts w:cs="B Nazanin" w:hint="cs"/>
          <w:rtl/>
          <w:lang w:bidi="fa-IR"/>
        </w:rPr>
        <w:t>ی</w:t>
      </w:r>
      <w:r w:rsidR="00D72650" w:rsidRPr="007B3EE4">
        <w:rPr>
          <w:rFonts w:cs="B Nazanin"/>
          <w:rtl/>
          <w:lang w:bidi="fa-IR"/>
        </w:rPr>
        <w:t xml:space="preserve"> </w:t>
      </w:r>
      <w:r w:rsidR="00D72650">
        <w:rPr>
          <w:rFonts w:cs="B Nazanin" w:hint="cs"/>
          <w:rtl/>
          <w:lang w:bidi="fa-IR"/>
        </w:rPr>
        <w:t xml:space="preserve">به مسئله </w:t>
      </w:r>
      <w:r w:rsidR="00D72650" w:rsidRPr="007B3EE4">
        <w:rPr>
          <w:rFonts w:cs="B Nazanin"/>
          <w:rtl/>
          <w:lang w:bidi="fa-IR"/>
        </w:rPr>
        <w:t>اضاف</w:t>
      </w:r>
      <w:r w:rsidR="00D72650">
        <w:rPr>
          <w:rFonts w:cs="B Nazanin" w:hint="cs"/>
          <w:rtl/>
          <w:lang w:bidi="fa-IR"/>
        </w:rPr>
        <w:t>ه شده</w:t>
      </w:r>
      <w:r w:rsidR="00D72650" w:rsidRPr="007B3EE4">
        <w:rPr>
          <w:rFonts w:cs="B Nazanin"/>
          <w:rtl/>
          <w:lang w:bidi="fa-IR"/>
        </w:rPr>
        <w:t xml:space="preserve"> است</w:t>
      </w:r>
      <w:r w:rsidRPr="007B3EE4">
        <w:rPr>
          <w:rFonts w:cs="B Nazanin"/>
          <w:rtl/>
          <w:lang w:bidi="fa-IR"/>
        </w:rPr>
        <w:t xml:space="preserve">. </w:t>
      </w:r>
      <w:r w:rsidR="00964061">
        <w:rPr>
          <w:rFonts w:cs="B Nazanin" w:hint="cs"/>
          <w:rtl/>
          <w:lang w:bidi="fa-IR"/>
        </w:rPr>
        <w:t xml:space="preserve">شکل 1 گویای تفاوت این دو مسئله است. </w:t>
      </w:r>
    </w:p>
    <w:p w14:paraId="54FA6E06" w14:textId="5DD4A10D" w:rsidR="00964061" w:rsidRDefault="00D72650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332A3D" wp14:editId="41336583">
                <wp:simplePos x="0" y="0"/>
                <wp:positionH relativeFrom="column">
                  <wp:posOffset>80010</wp:posOffset>
                </wp:positionH>
                <wp:positionV relativeFrom="paragraph">
                  <wp:posOffset>2844800</wp:posOffset>
                </wp:positionV>
                <wp:extent cx="617474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2592A0" w14:textId="5CA8765F" w:rsidR="00D72650" w:rsidRPr="00D72650" w:rsidRDefault="00D72650" w:rsidP="00D72650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t xml:space="preserve">شکل </w: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fldChar w:fldCharType="begin"/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instrText xml:space="preserve"> 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</w:rPr>
                              <w:instrText>SEQ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instrText xml:space="preserve"> شکل \* 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</w:rPr>
                              <w:instrText>ARABIC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instrText xml:space="preserve"> </w:instrTex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fldChar w:fldCharType="separate"/>
                            </w:r>
                            <w:r w:rsidR="007F2C9E"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rtl/>
                              </w:rPr>
                              <w:t>1</w:t>
                            </w:r>
                            <w:r w:rsidRPr="00D72650">
                              <w:rPr>
                                <w:rFonts w:cs="B Nazanin"/>
                                <w:i w:val="0"/>
                                <w:iCs w:val="0"/>
                                <w:rtl/>
                              </w:rPr>
                              <w:fldChar w:fldCharType="end"/>
                            </w:r>
                            <w:r w:rsidRPr="00D72650">
                              <w:rPr>
                                <w:rFonts w:cs="B Nazanin" w:hint="cs"/>
                                <w:i w:val="0"/>
                                <w:iCs w:val="0"/>
                                <w:noProof/>
                                <w:rtl/>
                                <w:lang w:bidi="fa-IR"/>
                              </w:rPr>
                              <w:t>- مثالی از سیستم پرسش و پاسخ متنی و تصویری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32A3D" id="Text Box 7" o:spid="_x0000_s1027" type="#_x0000_t202" style="position:absolute;left:0;text-align:left;margin-left:6.3pt;margin-top:224pt;width:486.2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" stroked="f">
                <v:textbox style="mso-fit-shape-to-text:t" inset="0,0,0,0">
                  <w:txbxContent>
                    <w:p w14:paraId="052592A0" w14:textId="5CA8765F" w:rsidR="00D72650" w:rsidRPr="00D72650" w:rsidRDefault="00D72650" w:rsidP="00D72650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t xml:space="preserve">شکل </w: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fldChar w:fldCharType="begin"/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instrText xml:space="preserve"> 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</w:rPr>
                        <w:instrText>SEQ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instrText xml:space="preserve"> شکل \* 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</w:rPr>
                        <w:instrText>ARABIC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instrText xml:space="preserve"> </w:instrTex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fldChar w:fldCharType="separate"/>
                      </w:r>
                      <w:r w:rsidR="007F2C9E">
                        <w:rPr>
                          <w:rFonts w:cs="B Nazanin"/>
                          <w:i w:val="0"/>
                          <w:iCs w:val="0"/>
                          <w:noProof/>
                          <w:rtl/>
                        </w:rPr>
                        <w:t>1</w:t>
                      </w:r>
                      <w:r w:rsidRPr="00D72650">
                        <w:rPr>
                          <w:rFonts w:cs="B Nazanin"/>
                          <w:i w:val="0"/>
                          <w:iCs w:val="0"/>
                          <w:rtl/>
                        </w:rPr>
                        <w:fldChar w:fldCharType="end"/>
                      </w:r>
                      <w:r w:rsidRPr="00D72650">
                        <w:rPr>
                          <w:rFonts w:cs="B Nazanin" w:hint="cs"/>
                          <w:i w:val="0"/>
                          <w:iCs w:val="0"/>
                          <w:noProof/>
                          <w:rtl/>
                          <w:lang w:bidi="fa-IR"/>
                        </w:rPr>
                        <w:t>- مثالی از سیستم پرسش و پاسخ متنی و تصویری</w:t>
                      </w:r>
                    </w:p>
                  </w:txbxContent>
                </v:textbox>
              </v:shape>
            </w:pict>
          </mc:Fallback>
        </mc:AlternateContent>
      </w:r>
    </w:p>
    <w:p w14:paraId="1356F4F9" w14:textId="05C44B2B" w:rsidR="00964061" w:rsidRDefault="005A400F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7658BCD" wp14:editId="7F17936A">
                <wp:simplePos x="0" y="0"/>
                <wp:positionH relativeFrom="margin">
                  <wp:align>center</wp:align>
                </wp:positionH>
                <wp:positionV relativeFrom="paragraph">
                  <wp:posOffset>4693</wp:posOffset>
                </wp:positionV>
                <wp:extent cx="6174740" cy="2584141"/>
                <wp:effectExtent l="19050" t="0" r="16510" b="2603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740" cy="2584141"/>
                          <a:chOff x="0" y="0"/>
                          <a:chExt cx="6174879" cy="2584141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19050"/>
                            <a:ext cx="2838450" cy="2528216"/>
                            <a:chOff x="0" y="103379"/>
                            <a:chExt cx="2838450" cy="2528483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3379"/>
                              <a:ext cx="2838450" cy="1205580"/>
                            </a:xfrm>
                            <a:prstGeom prst="round2DiagRect">
                              <a:avLst/>
                            </a:prstGeom>
                            <a:ln w="28575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11E94" w14:textId="77777777" w:rsidR="0044225B" w:rsidRPr="00D555F0" w:rsidRDefault="0044225B" w:rsidP="0044225B">
                                <w:pPr>
                                  <w:bidi/>
                                  <w:jc w:val="both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متن: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اوکرا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ک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جمهور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واحد است که تحت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ک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س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ستم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ن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مه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است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جمهور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با قدرت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ها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جداگانه: قوه مقننه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، اجرا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قضا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است. پا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تخت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بزرگ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شهر آن ک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ف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است. با در نظرگرفتن ذخا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ر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پرسنل شبه نظام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، اوکرا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 xml:space="preserve">جایگاه 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دوم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 xml:space="preserve"> قدرت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نظام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در اروپا پس از روس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ه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 xml:space="preserve"> را دارد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367" y="2258151"/>
                              <a:ext cx="2388452" cy="373711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2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ED1A9" w14:textId="77777777" w:rsidR="0044225B" w:rsidRPr="00D555F0" w:rsidRDefault="0044225B" w:rsidP="0044225B">
                                <w:pPr>
                                  <w:bidi/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جواب: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پا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تخت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و بزرگ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</w:rPr>
                                  <w:t>‌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>ر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</w:rPr>
                                  <w:t>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شهر 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اوکراین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r w:rsidRPr="00D555F0"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ک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ی</w:t>
                                </w:r>
                                <w:r w:rsidRPr="00D555F0">
                                  <w:rPr>
                                    <w:rFonts w:cs="B Nazanin" w:hint="eastAsi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ف</w:t>
                                </w:r>
                                <w:r w:rsidRPr="00D555F0"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</w:rPr>
                                  <w:t xml:space="preserve"> است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3990" y="1523498"/>
                              <a:ext cx="890182" cy="5328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CDF538" w14:textId="77777777" w:rsidR="0044225B" w:rsidRPr="00C00D47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C00D47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سیستم پرسش و پاسخ </w:t>
                                </w: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متنی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1526644"/>
                              <a:ext cx="998543" cy="610773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2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45415B" w14:textId="77777777" w:rsidR="0044225B" w:rsidRPr="00D555F0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سوال: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 پایتخت اوکراین کجاست؟</w:t>
                                </w:r>
                                <w:r>
                                  <w:rPr>
                                    <w:rFonts w:cs="B Nazanin" w:hint="eastAsia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 flipH="1">
                              <a:off x="1873195" y="132472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1213402" y="1790528"/>
                              <a:ext cx="222637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H="1">
                              <a:off x="1849341" y="2056234"/>
                              <a:ext cx="0" cy="182899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2978592" y="0"/>
                            <a:ext cx="3196287" cy="2584141"/>
                            <a:chOff x="-190839" y="-55659"/>
                            <a:chExt cx="3196399" cy="2584141"/>
                          </a:xfrm>
                        </wpg:grpSpPr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4584" y="11099"/>
                              <a:ext cx="950976" cy="807889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91BFE" w14:textId="77777777" w:rsidR="0044225B" w:rsidRPr="00D555F0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سوال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خودرو سمت چپ چه رنگی است؟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5534" y="1089327"/>
                              <a:ext cx="946150" cy="6483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E3DA9C" w14:textId="77777777" w:rsidR="0044225B" w:rsidRPr="00C00D47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C00D47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سیستم </w:t>
                                </w:r>
                                <w:r w:rsidRPr="00C00D47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پرسش و پاسخ تصویری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3667" y="1977085"/>
                              <a:ext cx="950976" cy="551397"/>
                            </a:xfrm>
                            <a:prstGeom prst="round2Diag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464567" w14:textId="5CFE6024" w:rsidR="0044225B" w:rsidRPr="00D555F0" w:rsidRDefault="0044225B" w:rsidP="0044225B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جواب</w:t>
                                </w:r>
                                <w:r w:rsidRPr="00D555F0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  <w:r w:rsidRPr="00D555F0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14:textOutline w14:w="317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5A400F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رنگ آن سیاه است.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90839" y="-55659"/>
                              <a:ext cx="1920951" cy="2560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2" name="Straight Arrow Connector 32"/>
                          <wps:cNvCnPr/>
                          <wps:spPr>
                            <a:xfrm>
                              <a:off x="1717482" y="1412018"/>
                              <a:ext cx="320040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2488593" y="834887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2480641" y="1733389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58BCD" id="Group 37" o:spid="_x0000_s1028" style="position:absolute;left:0;text-align:left;margin-left:0;margin-top:.35pt;width:486.2pt;height:203.5pt;z-index:251659776;mso-position-horizontal:center;mso-position-horizontal-relative:margin;mso-height-relative:margin" coordsize="61748,25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">
                <v:group id="Group 35" o:spid="_x0000_s1029" style="position:absolute;top:190;width:28384;height:25282" coordorigin=",1033" coordsize="28384,25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2" o:spid="_x0000_s1030" style="position:absolute;top:1033;width:28384;height:12056;visibility:visible;mso-wrap-style:square;v-text-anchor:top" coordsize="2838450,12055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" adj="-11796480,,5400" path="m200934,l2838450,r,l2838450,1004646v,110973,-89961,200934,-200934,200934l,1205580r,l,200934c,89961,89961,,200934,xe" fillcolor="white [3201]" strokecolor="#ed7d31 [3205]" strokeweight="2.25pt">
                    <v:stroke joinstyle="miter"/>
                    <v:formulas/>
                    <v:path o:connecttype="custom" o:connectlocs="200934,0;2838450,0;2838450,0;2838450,1004646;2637516,1205580;0,1205580;0,1205580;0,200934;200934,0" o:connectangles="0,0,0,0,0,0,0,0,0" textboxrect="0,0,2838450,1205580"/>
                    <v:textbox>
                      <w:txbxContent>
                        <w:p w14:paraId="27911E94" w14:textId="77777777" w:rsidR="0044225B" w:rsidRPr="00D555F0" w:rsidRDefault="0044225B" w:rsidP="0044225B">
                          <w:pPr>
                            <w:bidi/>
                            <w:jc w:val="both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متن: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اوکرا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ک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جمهور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واحد است که تحت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ک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س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ستم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ن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مه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است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جمهور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با قدرت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ها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جداگانه: قوه مقننه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، اجرا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قضا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است. پا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تخت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بزرگ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شهر آن ک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ف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است. با در نظرگرفتن ذخا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ر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پرسنل شبه نظام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، اوکرا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 xml:space="preserve">جایگاه 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دوم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 xml:space="preserve"> قدرت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نظام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در اروپا پس از روس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ه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 xml:space="preserve"> را دارد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" o:spid="_x0000_s1031" style="position:absolute;left:1033;top:22581;width:23885;height:3737;visibility:visible;mso-wrap-style:square;v-text-anchor:top" coordsize="2388452,3737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" adj="-11796480,,5400" path="m62286,l2388452,r,l2388452,311425v,34400,-27886,62286,-62286,62286l,373711r,l,62286c,27886,27886,,62286,xe" fillcolor="white [3201]" strokecolor="#ed7d31 [3205]" strokeweight="2.25pt">
                    <v:stroke joinstyle="miter"/>
                    <v:formulas/>
                    <v:path o:connecttype="custom" o:connectlocs="62286,0;2388452,0;2388452,0;2388452,311425;2326166,373711;0,373711;0,373711;0,62286;62286,0" o:connectangles="0,0,0,0,0,0,0,0,0" textboxrect="0,0,2388452,373711"/>
                    <v:textbox>
                      <w:txbxContent>
                        <w:p w14:paraId="054ED1A9" w14:textId="77777777" w:rsidR="0044225B" w:rsidRPr="00D555F0" w:rsidRDefault="0044225B" w:rsidP="0044225B">
                          <w:pPr>
                            <w:bidi/>
                            <w:rPr>
                              <w:rFonts w:cs="B Nazanin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جواب: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پا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تخت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و بزرگ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</w:rPr>
                            <w:t>‌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>ر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</w:rPr>
                            <w:t>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شهر 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اوکراین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D555F0"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ک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ی</w:t>
                          </w:r>
                          <w:r w:rsidRPr="00D555F0">
                            <w:rPr>
                              <w:rFonts w:cs="B Nazanin" w:hint="eastAsia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ف</w:t>
                          </w:r>
                          <w:r w:rsidRPr="00D555F0">
                            <w:rPr>
                              <w:rFonts w:cs="B Nazanin"/>
                              <w:sz w:val="20"/>
                              <w:szCs w:val="20"/>
                              <w:rtl/>
                            </w:rPr>
                            <w:t xml:space="preserve"> است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</w:rPr>
                            <w:t>.</w:t>
                          </w:r>
                        </w:p>
                      </w:txbxContent>
                    </v:textbox>
                  </v:shape>
                  <v:roundrect id="Text Box 2" o:spid="_x0000_s1032" style="position:absolute;left:14439;top:15234;width:8902;height:53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" fillcolor="#ed7d31 [3205]" stroked="f">
                    <v:textbox>
                      <w:txbxContent>
                        <w:p w14:paraId="3BCDF538" w14:textId="77777777" w:rsidR="0044225B" w:rsidRPr="00C00D47" w:rsidRDefault="0044225B" w:rsidP="0044225B">
                          <w:pPr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C00D47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سیستم پرسش و پاسخ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متنی</w:t>
                          </w:r>
                        </w:p>
                      </w:txbxContent>
                    </v:textbox>
                  </v:roundrect>
                  <v:shape id="Text Box 2" o:spid="_x0000_s1033" style="position:absolute;left:1987;top:15266;width:9986;height:6108;visibility:visible;mso-wrap-style:square;v-text-anchor:top" coordsize="998543,6107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" adj="-11796480,,5400" path="m101798,l998543,r,l998543,508975v,56221,-45577,101798,-101798,101798l,610773r,l,101798c,45577,45577,,101798,xe" fillcolor="white [3201]" strokecolor="#ed7d31 [3205]" strokeweight="2.25pt">
                    <v:stroke joinstyle="miter"/>
                    <v:formulas/>
                    <v:path o:connecttype="custom" o:connectlocs="101798,0;998543,0;998543,0;998543,508975;896745,610773;0,610773;0,610773;0,101798;101798,0" o:connectangles="0,0,0,0,0,0,0,0,0" textboxrect="0,0,998543,610773"/>
                    <v:textbox>
                      <w:txbxContent>
                        <w:p w14:paraId="6745415B" w14:textId="77777777" w:rsidR="0044225B" w:rsidRPr="00D555F0" w:rsidRDefault="0044225B" w:rsidP="0044225B">
                          <w:pPr>
                            <w:bidi/>
                            <w:jc w:val="center"/>
                            <w:rPr>
                              <w:rFonts w:cs="B Nazanin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سوال: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پایتخت اوکراین کجاست؟</w:t>
                          </w:r>
                          <w:r>
                            <w:rPr>
                              <w:rFonts w:cs="B Nazanin" w:hint="eastAsia"/>
                              <w:sz w:val="20"/>
                              <w:szCs w:val="20"/>
                              <w:rtl/>
                              <w:lang w:bidi="fa-IR"/>
                            </w:rPr>
                            <w:t>‌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034" type="#_x0000_t32" style="position:absolute;left:18731;top:13247;width:0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" strokecolor="#ed7d31 [3205]">
                    <v:stroke endarrow="open"/>
                  </v:shape>
                  <v:shape id="Straight Arrow Connector 29" o:spid="_x0000_s1035" type="#_x0000_t32" style="position:absolute;left:12134;top:17905;width:22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" strokecolor="#ed7d31 [3205]">
                    <v:stroke endarrow="open"/>
                  </v:shape>
                  <v:shape id="Straight Arrow Connector 30" o:spid="_x0000_s1036" type="#_x0000_t32" style="position:absolute;left:18493;top:20562;width:0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" strokecolor="#ed7d31 [3205]">
                    <v:stroke endarrow="open"/>
                  </v:shape>
                </v:group>
                <v:group id="Group 36" o:spid="_x0000_s1037" style="position:absolute;left:29785;width:31963;height:25841" coordorigin="-1908,-556" coordsize="31963,25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2" o:spid="_x0000_s1038" style="position:absolute;left:20545;top:110;width:9510;height:8079;visibility:visible;mso-wrap-style:square;v-text-anchor:top" coordsize="950976,8078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" adj="-11796480,,5400" path="m134651,l950976,r,l950976,673238v,74366,-60285,134651,-134651,134651l,807889r,l,134651c,60285,60285,,134651,xe" fillcolor="white [3201]" strokecolor="#4472c4 [3204]" strokeweight="2.25pt">
                    <v:stroke joinstyle="miter"/>
                    <v:formulas/>
                    <v:path o:connecttype="custom" o:connectlocs="134651,0;950976,0;950976,0;950976,673238;816325,807889;0,807889;0,807889;0,134651;134651,0" o:connectangles="0,0,0,0,0,0,0,0,0" textboxrect="0,0,950976,807889"/>
                    <v:textbox>
                      <w:txbxContent>
                        <w:p w14:paraId="66E91BFE" w14:textId="77777777" w:rsidR="0044225B" w:rsidRPr="00D555F0" w:rsidRDefault="0044225B" w:rsidP="0044225B">
                          <w:pPr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سوال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خودرو سمت چپ چه رنگی است؟</w:t>
                          </w:r>
                        </w:p>
                      </w:txbxContent>
                    </v:textbox>
                  </v:shape>
                  <v:roundrect id="Text Box 2" o:spid="_x0000_s1039" style="position:absolute;left:20355;top:10893;width:9461;height:64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" fillcolor="#4472c4 [3204]" stroked="f">
                    <v:textbox>
                      <w:txbxContent>
                        <w:p w14:paraId="17E3DA9C" w14:textId="77777777" w:rsidR="0044225B" w:rsidRPr="00C00D47" w:rsidRDefault="0044225B" w:rsidP="0044225B">
                          <w:pPr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C00D47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سیستم </w:t>
                          </w:r>
                          <w:r w:rsidRPr="00C00D47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پرسش و پاسخ تصویری</w:t>
                          </w:r>
                        </w:p>
                      </w:txbxContent>
                    </v:textbox>
                  </v:roundrect>
                  <v:shape id="Text Box 2" o:spid="_x0000_s1040" style="position:absolute;left:20136;top:19770;width:9510;height:5514;visibility:visible;mso-wrap-style:square;v-text-anchor:top" coordsize="950976,5513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" adj="-11796480,,5400" path="m91901,l950976,r,l950976,459496v,50756,-41145,91901,-91901,91901l,551397r,l,91901c,41145,41145,,91901,xe" fillcolor="white [3201]" strokecolor="#4472c4 [3204]" strokeweight="2.25pt">
                    <v:stroke joinstyle="miter"/>
                    <v:formulas/>
                    <v:path o:connecttype="custom" o:connectlocs="91901,0;950976,0;950976,0;950976,459496;859075,551397;0,551397;0,551397;0,91901;91901,0" o:connectangles="0,0,0,0,0,0,0,0,0" textboxrect="0,0,950976,551397"/>
                    <v:textbox>
                      <w:txbxContent>
                        <w:p w14:paraId="1B464567" w14:textId="5CFE6024" w:rsidR="0044225B" w:rsidRPr="00D555F0" w:rsidRDefault="0044225B" w:rsidP="0044225B">
                          <w:pPr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جواب</w:t>
                          </w:r>
                          <w:r w:rsidRPr="00D555F0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  <w:r w:rsidRPr="00D555F0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14:textOutline w14:w="317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5A400F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رنگ آن سیاه است.</w:t>
                          </w:r>
                        </w:p>
                      </w:txbxContent>
                    </v:textbox>
                  </v:shape>
                  <v:shape id="Picture 4" o:spid="_x0000_s1041" type="#_x0000_t75" style="position:absolute;left:-1908;top:-556;width:19209;height:25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">
                    <v:imagedata r:id="rId11" o:title=""/>
                  </v:shape>
                  <v:shape id="Straight Arrow Connector 32" o:spid="_x0000_s1042" type="#_x0000_t32" style="position:absolute;left:17174;top:14120;width:3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" strokecolor="#4472c4 [3204]">
                    <v:stroke endarrow="open"/>
                  </v:shape>
                  <v:shape id="Straight Arrow Connector 33" o:spid="_x0000_s1043" type="#_x0000_t32" style="position:absolute;left:24885;top:834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" strokecolor="#4472c4 [3204]">
                    <v:stroke endarrow="open"/>
                  </v:shape>
                  <v:shape id="Straight Arrow Connector 34" o:spid="_x0000_s1044" type="#_x0000_t32" style="position:absolute;left:24806;top:17333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" strokecolor="#4472c4 [3204]">
                    <v:stroke endarrow="open"/>
                  </v:shape>
                </v:group>
                <w10:wrap anchorx="margin"/>
              </v:group>
            </w:pict>
          </mc:Fallback>
        </mc:AlternateContent>
      </w:r>
    </w:p>
    <w:p w14:paraId="28C0035D" w14:textId="24D54756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2EED5D03" w14:textId="63EEE8F0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4BF7C285" w14:textId="1D272D31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5FD5477C" w14:textId="59F1FB5C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74CBC88F" w14:textId="092C64CD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12409635" w14:textId="4F02670B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139A5F57" w14:textId="77777777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4CD68BBC" w14:textId="18E513C6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554DF248" w14:textId="77777777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01CB6E40" w14:textId="1E5690B4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030C85DB" w14:textId="79912A15" w:rsidR="00964061" w:rsidRDefault="00964061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581C4BDA" w14:textId="3E043526" w:rsidR="00D6790E" w:rsidRDefault="00D6790E" w:rsidP="00964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7FA63125" w14:textId="1CAA24CA" w:rsidR="00D6790E" w:rsidRDefault="00D72650" w:rsidP="00D7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سیستم پرسش و پاسخ متنی، یک متن و یک سوال متنی به عنوان ورودی به سیستم</w:t>
      </w:r>
      <w:r w:rsidR="00B849C5">
        <w:rPr>
          <w:rFonts w:cs="B Nazanin" w:hint="cs"/>
          <w:rtl/>
          <w:lang w:bidi="fa-IR"/>
        </w:rPr>
        <w:t xml:space="preserve"> داده می‌شود </w:t>
      </w:r>
      <w:r>
        <w:rPr>
          <w:rFonts w:cs="B Nazanin" w:hint="cs"/>
          <w:rtl/>
          <w:lang w:bidi="fa-IR"/>
        </w:rPr>
        <w:t xml:space="preserve">و انتظار </w:t>
      </w:r>
      <w:r w:rsidR="00B849C5">
        <w:rPr>
          <w:rFonts w:cs="B Nazanin" w:hint="cs"/>
          <w:rtl/>
          <w:lang w:bidi="fa-IR"/>
        </w:rPr>
        <w:t>می‌رود که</w:t>
      </w:r>
      <w:r>
        <w:rPr>
          <w:rFonts w:cs="B Nazanin" w:hint="cs"/>
          <w:rtl/>
          <w:lang w:bidi="fa-IR"/>
        </w:rPr>
        <w:t xml:space="preserve"> سیستم با توجه به درک و تفسیری که از متن و سوال بدست می</w:t>
      </w:r>
      <w:r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آورد؛ یک جواب متنی را خروجی دهد. اما در سیستم پرسش و پاسخ تصویری، یک تصویر و یک سوال متنی به ورودی سیستم </w:t>
      </w:r>
      <w:r w:rsidR="00EA3518">
        <w:rPr>
          <w:rFonts w:cs="B Nazanin" w:hint="cs"/>
          <w:rtl/>
          <w:lang w:bidi="fa-IR"/>
        </w:rPr>
        <w:t>داده می</w:t>
      </w:r>
      <w:r w:rsidR="00EA3518">
        <w:rPr>
          <w:rFonts w:cs="B Nazanin" w:hint="eastAsia"/>
          <w:rtl/>
          <w:lang w:bidi="fa-IR"/>
        </w:rPr>
        <w:t>‌</w:t>
      </w:r>
      <w:r w:rsidR="00EA3518">
        <w:rPr>
          <w:rFonts w:cs="B Nazanin" w:hint="cs"/>
          <w:rtl/>
          <w:lang w:bidi="fa-IR"/>
        </w:rPr>
        <w:t>شود</w:t>
      </w:r>
      <w:r>
        <w:rPr>
          <w:rFonts w:cs="B Nazanin" w:hint="cs"/>
          <w:rtl/>
          <w:lang w:bidi="fa-IR"/>
        </w:rPr>
        <w:t xml:space="preserve"> و انتظار </w:t>
      </w:r>
      <w:r w:rsidR="00EA3518">
        <w:rPr>
          <w:rFonts w:cs="B Nazanin" w:hint="cs"/>
          <w:rtl/>
          <w:lang w:bidi="fa-IR"/>
        </w:rPr>
        <w:t>می‌رود</w:t>
      </w:r>
      <w:r>
        <w:rPr>
          <w:rFonts w:cs="B Nazanin" w:hint="cs"/>
          <w:rtl/>
          <w:lang w:bidi="fa-IR"/>
        </w:rPr>
        <w:t xml:space="preserve"> که سیستم بتواند با استفاده از عناصر بصری تصویر و تفسیری که از سوال بدست می</w:t>
      </w:r>
      <w:r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آورد؛ یک پاسخ متنی را در خروجی نشان دهد.</w:t>
      </w:r>
    </w:p>
    <w:p w14:paraId="6A5A99E4" w14:textId="37168F8E" w:rsidR="00C72735" w:rsidRDefault="00D72650" w:rsidP="00D6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مسئله پرسش و پاسخ تصویری </w:t>
      </w:r>
      <w:r w:rsidR="005A400F">
        <w:rPr>
          <w:rFonts w:cs="B Nazanin" w:hint="cs"/>
          <w:rtl/>
          <w:lang w:bidi="fa-IR"/>
        </w:rPr>
        <w:t>پیچیدگی</w:t>
      </w:r>
      <w:r>
        <w:rPr>
          <w:rFonts w:cs="B Nazanin" w:hint="cs"/>
          <w:rtl/>
          <w:lang w:bidi="fa-IR"/>
        </w:rPr>
        <w:t xml:space="preserve"> بیشتری نسبت به</w:t>
      </w:r>
      <w:r w:rsidR="00EA3518">
        <w:rPr>
          <w:rFonts w:cs="B Nazanin" w:hint="cs"/>
          <w:rtl/>
          <w:lang w:bidi="fa-IR"/>
        </w:rPr>
        <w:t xml:space="preserve"> مسئله</w:t>
      </w:r>
      <w:r>
        <w:rPr>
          <w:rFonts w:cs="B Nazanin" w:hint="cs"/>
          <w:rtl/>
          <w:lang w:bidi="fa-IR"/>
        </w:rPr>
        <w:t xml:space="preserve"> پرسش و پاسخ متنی دارد زیرا</w:t>
      </w:r>
      <w:r w:rsidR="007B3EE4">
        <w:rPr>
          <w:rFonts w:cs="B Nazanin" w:hint="cs"/>
          <w:rtl/>
          <w:lang w:bidi="fa-IR"/>
        </w:rPr>
        <w:t xml:space="preserve"> </w:t>
      </w:r>
      <w:r w:rsidR="007B3EE4" w:rsidRPr="007B3EE4">
        <w:rPr>
          <w:rFonts w:cs="B Nazanin"/>
          <w:rtl/>
          <w:lang w:bidi="fa-IR"/>
        </w:rPr>
        <w:t>تصاو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ر</w:t>
      </w:r>
      <w:r w:rsidR="007B3EE4" w:rsidRPr="007B3EE4">
        <w:rPr>
          <w:rFonts w:cs="B Nazanin"/>
          <w:rtl/>
          <w:lang w:bidi="fa-IR"/>
        </w:rPr>
        <w:t xml:space="preserve"> بعد</w:t>
      </w:r>
      <w:r w:rsidR="007B3EE4">
        <w:rPr>
          <w:rFonts w:cs="B Nazanin" w:hint="cs"/>
          <w:rtl/>
          <w:lang w:bidi="fa-IR"/>
        </w:rPr>
        <w:t xml:space="preserve"> بالاتر و نویز بیشتری نسبت به متن دارند</w:t>
      </w:r>
      <w:r>
        <w:rPr>
          <w:rFonts w:cs="B Nazanin" w:hint="cs"/>
          <w:rtl/>
          <w:lang w:bidi="fa-IR"/>
        </w:rPr>
        <w:t xml:space="preserve">. </w:t>
      </w:r>
      <w:r w:rsidR="007B3EE4" w:rsidRPr="007B3EE4">
        <w:rPr>
          <w:rFonts w:cs="B Nazanin"/>
          <w:rtl/>
          <w:lang w:bidi="fa-IR"/>
        </w:rPr>
        <w:t>ع</w:t>
      </w:r>
      <w:r w:rsidR="007B3EE4" w:rsidRPr="007B3EE4">
        <w:rPr>
          <w:rFonts w:cs="B Nazanin" w:hint="eastAsia"/>
          <w:rtl/>
          <w:lang w:bidi="fa-IR"/>
        </w:rPr>
        <w:t>لاوه</w:t>
      </w:r>
      <w:r w:rsidR="007B3EE4" w:rsidRPr="007B3EE4">
        <w:rPr>
          <w:rFonts w:cs="B Nazanin"/>
          <w:rtl/>
          <w:lang w:bidi="fa-IR"/>
        </w:rPr>
        <w:t xml:space="preserve"> بر ا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ن</w:t>
      </w:r>
      <w:r w:rsidR="007B3EE4" w:rsidRPr="007B3EE4">
        <w:rPr>
          <w:rFonts w:cs="B Nazanin"/>
          <w:rtl/>
          <w:lang w:bidi="fa-IR"/>
        </w:rPr>
        <w:t>، تصاو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ر</w:t>
      </w:r>
      <w:r w:rsidR="007B3EE4" w:rsidRPr="007B3EE4">
        <w:rPr>
          <w:rFonts w:cs="B Nazanin"/>
          <w:rtl/>
          <w:lang w:bidi="fa-IR"/>
        </w:rPr>
        <w:t xml:space="preserve"> فاقد ساختار و قواعد دستور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زبان هستند. </w:t>
      </w:r>
      <w:r w:rsidR="007B3EE4">
        <w:rPr>
          <w:rFonts w:cs="B Nazanin" w:hint="cs"/>
          <w:rtl/>
          <w:lang w:bidi="fa-IR"/>
        </w:rPr>
        <w:t>در نهایت هم</w:t>
      </w:r>
      <w:r w:rsidR="007B3EE4" w:rsidRPr="007B3EE4">
        <w:rPr>
          <w:rFonts w:cs="B Nazanin"/>
          <w:rtl/>
          <w:lang w:bidi="fa-IR"/>
        </w:rPr>
        <w:t>، تصاو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ر</w:t>
      </w:r>
      <w:r w:rsidR="007B3EE4" w:rsidRPr="007B3EE4">
        <w:rPr>
          <w:rFonts w:cs="B Nazanin"/>
          <w:rtl/>
          <w:lang w:bidi="fa-IR"/>
        </w:rPr>
        <w:t xml:space="preserve"> غنا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</w:t>
      </w:r>
      <w:r w:rsidR="007B3EE4">
        <w:rPr>
          <w:rFonts w:cs="B Nazanin" w:hint="cs"/>
          <w:rtl/>
          <w:lang w:bidi="fa-IR"/>
        </w:rPr>
        <w:t>بیشتری از د</w:t>
      </w:r>
      <w:r w:rsidR="007B3EE4" w:rsidRPr="007B3EE4">
        <w:rPr>
          <w:rFonts w:cs="B Nazanin"/>
          <w:rtl/>
          <w:lang w:bidi="fa-IR"/>
        </w:rPr>
        <w:t>ن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ا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واقع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را ضبط م</w:t>
      </w:r>
      <w:r w:rsidR="007B3EE4" w:rsidRPr="007B3EE4">
        <w:rPr>
          <w:rFonts w:cs="B Nazanin" w:hint="cs"/>
          <w:rtl/>
          <w:lang w:bidi="fa-IR"/>
        </w:rPr>
        <w:t>ی</w:t>
      </w:r>
      <w:r w:rsidR="007B3EE4">
        <w:rPr>
          <w:rFonts w:cs="B Nazanin" w:hint="cs"/>
          <w:rtl/>
          <w:lang w:bidi="fa-IR"/>
        </w:rPr>
        <w:t>‌</w:t>
      </w:r>
      <w:r w:rsidR="007B3EE4" w:rsidRPr="007B3EE4">
        <w:rPr>
          <w:rFonts w:cs="B Nazanin"/>
          <w:rtl/>
          <w:lang w:bidi="fa-IR"/>
        </w:rPr>
        <w:t>کنند، در حال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که زبان طب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 w:hint="eastAsia"/>
          <w:rtl/>
          <w:lang w:bidi="fa-IR"/>
        </w:rPr>
        <w:t>ع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در حال حاضر نشانگر سطح بالاتر</w:t>
      </w:r>
      <w:r w:rsidR="007B3EE4" w:rsidRPr="007B3EE4">
        <w:rPr>
          <w:rFonts w:cs="B Nazanin" w:hint="cs"/>
          <w:rtl/>
          <w:lang w:bidi="fa-IR"/>
        </w:rPr>
        <w:t>ی</w:t>
      </w:r>
      <w:r w:rsidR="007B3EE4" w:rsidRPr="007B3EE4">
        <w:rPr>
          <w:rFonts w:cs="B Nazanin"/>
          <w:rtl/>
          <w:lang w:bidi="fa-IR"/>
        </w:rPr>
        <w:t xml:space="preserve"> از انتزاع</w:t>
      </w:r>
      <w:r w:rsidR="007B3EE4">
        <w:rPr>
          <w:rFonts w:cs="B Nazanin" w:hint="cs"/>
          <w:rtl/>
          <w:lang w:bidi="fa-IR"/>
        </w:rPr>
        <w:t xml:space="preserve"> دنیای واقعی</w:t>
      </w:r>
      <w:r w:rsidR="007B3EE4" w:rsidRPr="007B3EE4">
        <w:rPr>
          <w:rFonts w:cs="B Nazanin"/>
          <w:rtl/>
          <w:lang w:bidi="fa-IR"/>
        </w:rPr>
        <w:t xml:space="preserve"> است</w:t>
      </w:r>
      <w:r w:rsidR="007B3EE4">
        <w:rPr>
          <w:rFonts w:cs="B Nazanin" w:hint="cs"/>
          <w:rtl/>
          <w:lang w:bidi="fa-IR"/>
        </w:rPr>
        <w:t>.</w:t>
      </w:r>
      <w:customXmlDelRangeStart w:id="4" w:author="Maryam Hashemi" w:date="2020-05-30T17:25:00Z"/>
      <w:sdt>
        <w:sdtPr>
          <w:rPr>
            <w:rFonts w:cs="B Nazanin" w:hint="cs"/>
            <w:rtl/>
            <w:lang w:bidi="fa-IR"/>
          </w:rPr>
          <w:id w:val="-627858667"/>
          <w:citation/>
        </w:sdtPr>
        <w:sdtEndPr/>
        <w:sdtContent>
          <w:customXmlDelRangeEnd w:id="4"/>
          <w:del w:id="5" w:author="Maryam Hashemi" w:date="2020-05-30T17:25:00Z">
            <w:r w:rsidR="002F0283" w:rsidDel="00531D71">
              <w:rPr>
                <w:rFonts w:cs="B Nazanin"/>
                <w:rtl/>
                <w:lang w:bidi="fa-IR"/>
              </w:rPr>
              <w:fldChar w:fldCharType="begin"/>
            </w:r>
            <w:r w:rsidR="00B7779E" w:rsidDel="00531D71">
              <w:rPr>
                <w:rFonts w:cs="B Nazanin"/>
                <w:lang w:bidi="fa-IR"/>
              </w:rPr>
              <w:delInstrText xml:space="preserve">CITATION QiW17 \l 1033 </w:delInstrText>
            </w:r>
            <w:r w:rsidR="002F0283" w:rsidDel="00531D71">
              <w:rPr>
                <w:rFonts w:cs="B Nazanin"/>
                <w:rtl/>
                <w:lang w:bidi="fa-IR"/>
              </w:rPr>
              <w:fldChar w:fldCharType="separate"/>
            </w:r>
            <w:r w:rsidR="00BD235B" w:rsidDel="00531D71">
              <w:rPr>
                <w:rFonts w:cs="B Nazanin"/>
                <w:noProof/>
                <w:rtl/>
                <w:lang w:bidi="fa-IR"/>
              </w:rPr>
              <w:delText xml:space="preserve"> </w:delText>
            </w:r>
            <w:r w:rsidR="00BD235B" w:rsidRPr="00BD235B" w:rsidDel="00531D71">
              <w:rPr>
                <w:rFonts w:cs="B Nazanin"/>
                <w:noProof/>
                <w:lang w:bidi="fa-IR"/>
              </w:rPr>
              <w:delText>[2]</w:delText>
            </w:r>
            <w:r w:rsidR="002F0283" w:rsidDel="00531D71">
              <w:rPr>
                <w:rFonts w:cs="B Nazanin"/>
                <w:rtl/>
                <w:lang w:bidi="fa-IR"/>
              </w:rPr>
              <w:fldChar w:fldCharType="end"/>
            </w:r>
          </w:del>
          <w:customXmlDelRangeStart w:id="6" w:author="Maryam Hashemi" w:date="2020-05-30T17:25:00Z"/>
        </w:sdtContent>
      </w:sdt>
      <w:customXmlDelRangeEnd w:id="6"/>
      <w:ins w:id="7" w:author="Maryam Hashemi" w:date="2020-05-30T17:25:00Z">
        <w:r w:rsidR="00531D71">
          <w:rPr>
            <w:rFonts w:cs="B Nazanin"/>
            <w:noProof/>
            <w:rtl/>
            <w:lang w:bidi="fa-IR"/>
          </w:rPr>
          <w:t xml:space="preserve"> </w:t>
        </w:r>
        <w:r w:rsidR="00531D71">
          <w:rPr>
            <w:rFonts w:cs="B Nazanin"/>
            <w:lang w:bidi="fa-IR"/>
          </w:rPr>
          <w:t>]</w:t>
        </w:r>
      </w:ins>
      <w:ins w:id="8" w:author="Maryam Hashemi" w:date="2020-05-30T17:26:00Z">
        <w:r w:rsidR="00531D71">
          <w:rPr>
            <w:rFonts w:cs="B Nazanin" w:hint="cs"/>
            <w:rtl/>
            <w:lang w:bidi="fa-IR"/>
          </w:rPr>
          <w:t>2</w:t>
        </w:r>
      </w:ins>
      <w:ins w:id="9" w:author="Maryam Hashemi" w:date="2020-05-30T17:25:00Z">
        <w:r w:rsidR="00531D71">
          <w:rPr>
            <w:rFonts w:cs="B Nazanin"/>
            <w:lang w:bidi="fa-IR"/>
          </w:rPr>
          <w:t>[</w:t>
        </w:r>
      </w:ins>
    </w:p>
    <w:p w14:paraId="0767257F" w14:textId="77777777" w:rsidR="002106CA" w:rsidRDefault="002106CA" w:rsidP="002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</w:p>
    <w:p w14:paraId="02C45175" w14:textId="77777777" w:rsidR="00452A4C" w:rsidRPr="00E6054B" w:rsidRDefault="00C72735" w:rsidP="00C72735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lastRenderedPageBreak/>
        <w:t>2- مباحث تحت پوشش سمينار(با ارجاع به مراجع)</w:t>
      </w:r>
    </w:p>
    <w:p w14:paraId="4075B318" w14:textId="77777777" w:rsidR="00614C91" w:rsidRDefault="00C72735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 w:rsidRPr="00E6054B">
        <w:rPr>
          <w:rFonts w:cs="B Nazanin" w:hint="cs"/>
          <w:rtl/>
          <w:lang w:bidi="fa-IR"/>
        </w:rPr>
        <w:t xml:space="preserve">  </w:t>
      </w:r>
      <w:r w:rsidR="00614C91">
        <w:rPr>
          <w:rFonts w:cs="B Nazanin" w:hint="cs"/>
          <w:rtl/>
          <w:lang w:bidi="fa-IR"/>
        </w:rPr>
        <w:t>با توجه به موارد ذکر شده در قسمت شرح مساله، مبا</w:t>
      </w:r>
      <w:r w:rsidR="0057295F">
        <w:rPr>
          <w:rFonts w:cs="B Nazanin" w:hint="cs"/>
          <w:rtl/>
          <w:lang w:bidi="fa-IR"/>
        </w:rPr>
        <w:t>ح</w:t>
      </w:r>
      <w:r w:rsidR="00614C91">
        <w:rPr>
          <w:rFonts w:cs="B Nazanin" w:hint="cs"/>
          <w:rtl/>
          <w:lang w:bidi="fa-IR"/>
        </w:rPr>
        <w:t>ث تحت پوشش این سمینار به ترتیب شامل موارد زیر خواهند بود:</w:t>
      </w:r>
    </w:p>
    <w:p w14:paraId="7E648565" w14:textId="2DBF50D1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1) بررسی کلی و تعریف مبحث پرسش و پاسخ تصویری</w:t>
      </w:r>
      <w:ins w:id="10" w:author="Maryam Hashemi" w:date="2020-05-30T17:26:00Z">
        <w:r w:rsidR="00531D71">
          <w:rPr>
            <w:rFonts w:cs="B Nazanin"/>
            <w:noProof/>
            <w:lang w:bidi="fa-IR"/>
          </w:rPr>
          <w:t>]</w:t>
        </w:r>
        <w:r w:rsidR="00531D71">
          <w:rPr>
            <w:rFonts w:cs="B Nazanin" w:hint="cs"/>
            <w:noProof/>
            <w:rtl/>
            <w:lang w:bidi="fa-IR"/>
          </w:rPr>
          <w:t>2</w:t>
        </w:r>
        <w:r w:rsidR="00531D71">
          <w:rPr>
            <w:rFonts w:cs="B Nazanin"/>
            <w:noProof/>
            <w:lang w:bidi="fa-IR"/>
          </w:rPr>
          <w:t>[</w:t>
        </w:r>
      </w:ins>
    </w:p>
    <w:p w14:paraId="715E7730" w14:textId="77777777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2) کاربرد و اهمیت این مسئله</w:t>
      </w:r>
    </w:p>
    <w:p w14:paraId="500F643F" w14:textId="77777777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3)</w:t>
      </w:r>
      <w:r w:rsidR="0057295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بررسی چالش</w:t>
      </w:r>
      <w:r w:rsidR="0057295F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های موجود</w:t>
      </w:r>
      <w:r w:rsidR="0057295F">
        <w:rPr>
          <w:rFonts w:cs="B Nazanin" w:hint="cs"/>
          <w:rtl/>
          <w:lang w:bidi="fa-IR"/>
        </w:rPr>
        <w:t xml:space="preserve"> در این مسئله</w:t>
      </w:r>
    </w:p>
    <w:p w14:paraId="7985AFCE" w14:textId="229FDD55" w:rsidR="00614C91" w:rsidRDefault="00614C91" w:rsidP="0057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 w:rsidR="0057295F">
        <w:rPr>
          <w:rFonts w:cs="B Nazanin" w:hint="cs"/>
          <w:rtl/>
          <w:lang w:bidi="fa-IR"/>
        </w:rPr>
        <w:t>4</w:t>
      </w:r>
      <w:r>
        <w:rPr>
          <w:rFonts w:cs="B Nazanin" w:hint="cs"/>
          <w:rtl/>
          <w:lang w:bidi="fa-IR"/>
        </w:rPr>
        <w:t>)</w:t>
      </w:r>
      <w:r w:rsidR="0057295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بررسی مجموعه دادگان مطرح و مسابقات مطرح این حوزه</w:t>
      </w:r>
    </w:p>
    <w:p w14:paraId="69FAC710" w14:textId="537136B1" w:rsidR="00275D68" w:rsidRDefault="00275D68" w:rsidP="0027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ab/>
      </w:r>
      <w:r>
        <w:rPr>
          <w:rFonts w:cs="B Nazanin"/>
          <w:lang w:bidi="fa-IR"/>
        </w:rPr>
        <w:tab/>
      </w:r>
      <w:r>
        <w:rPr>
          <w:rFonts w:cs="B Nazanin" w:hint="cs"/>
          <w:rtl/>
          <w:lang w:bidi="fa-IR"/>
        </w:rPr>
        <w:t xml:space="preserve">4.1) مجموعه داده </w:t>
      </w:r>
      <w:r>
        <w:rPr>
          <w:rFonts w:cs="B Nazanin"/>
          <w:lang w:bidi="fa-IR"/>
        </w:rPr>
        <w:t>DAQUAR</w:t>
      </w:r>
      <w:r>
        <w:rPr>
          <w:rFonts w:cs="B Nazanin" w:hint="cs"/>
          <w:rtl/>
          <w:lang w:bidi="fa-IR"/>
        </w:rPr>
        <w:t xml:space="preserve"> </w:t>
      </w:r>
      <w:customXmlDelRangeStart w:id="11" w:author="Maryam Hashemi" w:date="2020-05-30T17:27:00Z"/>
      <w:sdt>
        <w:sdtPr>
          <w:rPr>
            <w:rFonts w:cs="B Nazanin" w:hint="cs"/>
            <w:rtl/>
            <w:lang w:bidi="fa-IR"/>
          </w:rPr>
          <w:id w:val="203139480"/>
          <w:citation/>
        </w:sdtPr>
        <w:sdtEndPr/>
        <w:sdtContent>
          <w:customXmlDelRangeEnd w:id="11"/>
          <w:del w:id="12" w:author="Maryam Hashemi" w:date="2020-05-30T17:27:00Z">
            <w:r w:rsidDel="00531D71">
              <w:rPr>
                <w:rFonts w:cs="B Nazanin"/>
                <w:rtl/>
                <w:lang w:bidi="fa-IR"/>
              </w:rPr>
              <w:fldChar w:fldCharType="begin"/>
            </w:r>
            <w:r w:rsidR="00B7779E" w:rsidDel="00531D71">
              <w:rPr>
                <w:rFonts w:cs="B Nazanin"/>
                <w:lang w:bidi="fa-IR"/>
              </w:rPr>
              <w:delInstrText xml:space="preserve">CITATION Mat14 \l 1033 </w:delInstrText>
            </w:r>
            <w:r w:rsidDel="00531D71">
              <w:rPr>
                <w:rFonts w:cs="B Nazanin"/>
                <w:rtl/>
                <w:lang w:bidi="fa-IR"/>
              </w:rPr>
              <w:fldChar w:fldCharType="separate"/>
            </w:r>
            <w:r w:rsidR="00BD235B" w:rsidRPr="00BD235B" w:rsidDel="00531D71">
              <w:rPr>
                <w:rFonts w:cs="B Nazanin"/>
                <w:noProof/>
                <w:lang w:bidi="fa-IR"/>
              </w:rPr>
              <w:delText>[3]</w:delText>
            </w:r>
            <w:r w:rsidDel="00531D71">
              <w:rPr>
                <w:rFonts w:cs="B Nazanin"/>
                <w:rtl/>
                <w:lang w:bidi="fa-IR"/>
              </w:rPr>
              <w:fldChar w:fldCharType="end"/>
            </w:r>
          </w:del>
          <w:customXmlDelRangeStart w:id="13" w:author="Maryam Hashemi" w:date="2020-05-30T17:27:00Z"/>
        </w:sdtContent>
      </w:sdt>
      <w:customXmlDelRangeEnd w:id="13"/>
      <w:ins w:id="14" w:author="Maryam Hashemi" w:date="2020-05-30T17:27:00Z">
        <w:r w:rsidR="00531D71">
          <w:rPr>
            <w:rFonts w:cs="B Nazanin"/>
            <w:noProof/>
            <w:lang w:bidi="fa-IR"/>
          </w:rPr>
          <w:t>]</w:t>
        </w:r>
        <w:r w:rsidR="00531D71">
          <w:rPr>
            <w:rFonts w:cs="B Nazanin" w:hint="cs"/>
            <w:noProof/>
            <w:rtl/>
            <w:lang w:bidi="fa-IR"/>
          </w:rPr>
          <w:t>3</w:t>
        </w:r>
        <w:r w:rsidR="00531D71">
          <w:rPr>
            <w:rFonts w:cs="B Nazanin"/>
            <w:noProof/>
            <w:lang w:bidi="fa-IR"/>
          </w:rPr>
          <w:t>[</w:t>
        </w:r>
      </w:ins>
    </w:p>
    <w:p w14:paraId="3376F668" w14:textId="66E8F0EC" w:rsidR="00275D68" w:rsidRDefault="00275D68" w:rsidP="0027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lang w:bidi="fa-IR"/>
        </w:rPr>
        <w:tab/>
      </w:r>
      <w:r>
        <w:rPr>
          <w:rFonts w:cs="B Nazanin"/>
          <w:lang w:bidi="fa-IR"/>
        </w:rPr>
        <w:tab/>
      </w:r>
      <w:r>
        <w:rPr>
          <w:rFonts w:cs="B Nazanin" w:hint="cs"/>
          <w:rtl/>
          <w:lang w:bidi="fa-IR"/>
        </w:rPr>
        <w:t xml:space="preserve">4.2) مجموعه داده </w:t>
      </w:r>
      <w:r>
        <w:rPr>
          <w:rFonts w:cs="B Nazanin"/>
          <w:lang w:bidi="fa-IR"/>
        </w:rPr>
        <w:t>VQA</w:t>
      </w:r>
      <w:r>
        <w:rPr>
          <w:rFonts w:cs="B Nazanin" w:hint="cs"/>
          <w:rtl/>
          <w:lang w:bidi="fa-IR"/>
        </w:rPr>
        <w:t xml:space="preserve"> </w:t>
      </w:r>
      <w:ins w:id="15" w:author="Maryam Hashemi" w:date="2020-05-30T17:27:00Z">
        <w:r w:rsidR="00531D71">
          <w:rPr>
            <w:rFonts w:cs="B Nazanin"/>
            <w:noProof/>
            <w:lang w:bidi="fa-IR"/>
          </w:rPr>
          <w:t>]</w:t>
        </w:r>
        <w:r w:rsidR="00531D71">
          <w:rPr>
            <w:rFonts w:cs="B Nazanin" w:hint="cs"/>
            <w:noProof/>
            <w:rtl/>
            <w:lang w:bidi="fa-IR"/>
          </w:rPr>
          <w:t>4</w:t>
        </w:r>
        <w:r w:rsidR="00531D71">
          <w:rPr>
            <w:rFonts w:cs="B Nazanin"/>
            <w:noProof/>
            <w:lang w:bidi="fa-IR"/>
          </w:rPr>
          <w:t>[</w:t>
        </w:r>
      </w:ins>
      <w:customXmlDelRangeStart w:id="16" w:author="Maryam Hashemi" w:date="2020-05-30T17:27:00Z"/>
      <w:sdt>
        <w:sdtPr>
          <w:rPr>
            <w:rFonts w:cs="B Nazanin" w:hint="cs"/>
            <w:rtl/>
            <w:lang w:bidi="fa-IR"/>
          </w:rPr>
          <w:id w:val="537330530"/>
          <w:citation/>
        </w:sdtPr>
        <w:sdtEndPr/>
        <w:sdtContent>
          <w:customXmlDelRangeEnd w:id="16"/>
          <w:del w:id="17" w:author="Maryam Hashemi" w:date="2020-05-30T17:27:00Z">
            <w:r w:rsidDel="00531D71">
              <w:rPr>
                <w:rFonts w:cs="B Nazanin"/>
                <w:rtl/>
                <w:lang w:bidi="fa-IR"/>
              </w:rPr>
              <w:fldChar w:fldCharType="begin"/>
            </w:r>
            <w:r w:rsidR="00B7779E" w:rsidDel="00531D71">
              <w:rPr>
                <w:rFonts w:cs="B Nazanin"/>
                <w:lang w:bidi="fa-IR"/>
              </w:rPr>
              <w:delInstrText xml:space="preserve">CITATION Ant151 \l 1065 </w:delInstrText>
            </w:r>
            <w:r w:rsidDel="00531D71">
              <w:rPr>
                <w:rFonts w:cs="B Nazanin"/>
                <w:rtl/>
                <w:lang w:bidi="fa-IR"/>
              </w:rPr>
              <w:fldChar w:fldCharType="separate"/>
            </w:r>
            <w:r w:rsidR="00BD235B" w:rsidRPr="00BD235B" w:rsidDel="00531D71">
              <w:rPr>
                <w:rFonts w:cs="B Nazanin"/>
                <w:noProof/>
                <w:lang w:bidi="fa-IR"/>
              </w:rPr>
              <w:delText>[4]</w:delText>
            </w:r>
            <w:r w:rsidDel="00531D71">
              <w:rPr>
                <w:rFonts w:cs="B Nazanin"/>
                <w:rtl/>
                <w:lang w:bidi="fa-IR"/>
              </w:rPr>
              <w:fldChar w:fldCharType="end"/>
            </w:r>
          </w:del>
          <w:customXmlDelRangeStart w:id="18" w:author="Maryam Hashemi" w:date="2020-05-30T17:27:00Z"/>
        </w:sdtContent>
      </w:sdt>
      <w:customXmlDelRangeEnd w:id="18"/>
    </w:p>
    <w:p w14:paraId="42D4F4EB" w14:textId="124C2AFF" w:rsidR="00275D68" w:rsidRDefault="00275D68" w:rsidP="00275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4.3) مجموعه داده </w:t>
      </w:r>
      <w:r>
        <w:rPr>
          <w:rFonts w:cs="B Nazanin"/>
          <w:lang w:bidi="fa-IR"/>
        </w:rPr>
        <w:t xml:space="preserve">Visual </w:t>
      </w:r>
      <w:proofErr w:type="spellStart"/>
      <w:r>
        <w:rPr>
          <w:rFonts w:cs="B Nazanin"/>
          <w:lang w:bidi="fa-IR"/>
        </w:rPr>
        <w:t>Madlibs</w:t>
      </w:r>
      <w:proofErr w:type="spellEnd"/>
      <w:customXmlDelRangeStart w:id="19" w:author="Maryam Hashemi" w:date="2020-05-30T17:28:00Z"/>
      <w:sdt>
        <w:sdtPr>
          <w:rPr>
            <w:rFonts w:cs="B Nazanin"/>
            <w:rtl/>
            <w:lang w:bidi="fa-IR"/>
          </w:rPr>
          <w:id w:val="1852526310"/>
          <w:citation/>
        </w:sdtPr>
        <w:sdtEndPr/>
        <w:sdtContent>
          <w:customXmlDelRangeEnd w:id="19"/>
          <w:del w:id="20" w:author="Maryam Hashemi" w:date="2020-05-30T17:28:00Z">
            <w:r w:rsidR="006D203C" w:rsidDel="00531D71">
              <w:rPr>
                <w:rFonts w:cs="B Nazanin"/>
                <w:rtl/>
                <w:lang w:bidi="fa-IR"/>
              </w:rPr>
              <w:fldChar w:fldCharType="begin"/>
            </w:r>
            <w:r w:rsidR="00B7779E" w:rsidDel="00531D71">
              <w:rPr>
                <w:rFonts w:cs="B Nazanin"/>
                <w:lang w:bidi="fa-IR"/>
              </w:rPr>
              <w:delInstrText xml:space="preserve">CITATION YuL15 \l 1065 </w:delInstrText>
            </w:r>
            <w:r w:rsidR="006D203C" w:rsidDel="00531D71">
              <w:rPr>
                <w:rFonts w:cs="B Nazanin"/>
                <w:rtl/>
                <w:lang w:bidi="fa-IR"/>
              </w:rPr>
              <w:fldChar w:fldCharType="separate"/>
            </w:r>
            <w:r w:rsidR="00BD235B" w:rsidDel="00531D71">
              <w:rPr>
                <w:rFonts w:cs="B Nazanin"/>
                <w:noProof/>
                <w:rtl/>
                <w:lang w:bidi="fa-IR"/>
              </w:rPr>
              <w:delText xml:space="preserve"> </w:delText>
            </w:r>
            <w:r w:rsidR="00BD235B" w:rsidRPr="00BD235B" w:rsidDel="00531D71">
              <w:rPr>
                <w:rFonts w:cs="B Nazanin"/>
                <w:noProof/>
                <w:lang w:bidi="fa-IR"/>
              </w:rPr>
              <w:delText>[5]</w:delText>
            </w:r>
            <w:r w:rsidR="006D203C" w:rsidDel="00531D71">
              <w:rPr>
                <w:rFonts w:cs="B Nazanin"/>
                <w:rtl/>
                <w:lang w:bidi="fa-IR"/>
              </w:rPr>
              <w:fldChar w:fldCharType="end"/>
            </w:r>
          </w:del>
          <w:customXmlDelRangeStart w:id="21" w:author="Maryam Hashemi" w:date="2020-05-30T17:28:00Z"/>
        </w:sdtContent>
      </w:sdt>
      <w:customXmlDelRangeEnd w:id="21"/>
      <w:ins w:id="22" w:author="Maryam Hashemi" w:date="2020-05-30T17:28:00Z">
        <w:r w:rsidR="00531D71">
          <w:rPr>
            <w:rFonts w:cs="B Nazanin"/>
            <w:noProof/>
            <w:rtl/>
            <w:lang w:bidi="fa-IR"/>
          </w:rPr>
          <w:t xml:space="preserve"> </w:t>
        </w:r>
        <w:r w:rsidR="00531D71">
          <w:rPr>
            <w:rFonts w:cs="B Nazanin"/>
            <w:noProof/>
            <w:lang w:bidi="fa-IR"/>
          </w:rPr>
          <w:t>]</w:t>
        </w:r>
        <w:r w:rsidR="00531D71">
          <w:rPr>
            <w:rFonts w:cs="B Nazanin" w:hint="cs"/>
            <w:noProof/>
            <w:rtl/>
            <w:lang w:bidi="fa-IR"/>
          </w:rPr>
          <w:t>5</w:t>
        </w:r>
        <w:r w:rsidR="00531D71">
          <w:rPr>
            <w:rFonts w:cs="B Nazanin"/>
            <w:noProof/>
            <w:lang w:bidi="fa-IR"/>
          </w:rPr>
          <w:t>[</w:t>
        </w:r>
      </w:ins>
    </w:p>
    <w:p w14:paraId="3ADFE845" w14:textId="0ECF74F2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4.4) مجموعه داده </w:t>
      </w:r>
      <w:r>
        <w:rPr>
          <w:rFonts w:cs="B Nazanin"/>
          <w:lang w:bidi="fa-IR"/>
        </w:rPr>
        <w:t>Visual 7w</w:t>
      </w:r>
      <w:ins w:id="23" w:author="Maryam Hashemi" w:date="2020-05-30T17:28:00Z">
        <w:r w:rsidR="00531D71">
          <w:rPr>
            <w:rFonts w:cs="B Nazanin" w:hint="cs"/>
            <w:rtl/>
            <w:lang w:bidi="fa-IR"/>
          </w:rPr>
          <w:t xml:space="preserve"> </w:t>
        </w:r>
      </w:ins>
      <w:del w:id="24" w:author="Maryam Hashemi" w:date="2020-05-30T17:28:00Z">
        <w:r w:rsidDel="00531D71">
          <w:rPr>
            <w:rFonts w:cs="B Nazanin" w:hint="cs"/>
            <w:rtl/>
            <w:lang w:bidi="fa-IR"/>
          </w:rPr>
          <w:delText xml:space="preserve"> </w:delText>
        </w:r>
      </w:del>
      <w:ins w:id="25" w:author="Maryam Hashemi" w:date="2020-05-30T17:28:00Z">
        <w:r w:rsidR="00531D71">
          <w:rPr>
            <w:rFonts w:cs="B Nazanin"/>
            <w:noProof/>
            <w:lang w:bidi="fa-IR"/>
          </w:rPr>
          <w:t>]</w:t>
        </w:r>
      </w:ins>
      <w:ins w:id="26" w:author="Maryam Hashemi" w:date="2020-05-30T17:29:00Z">
        <w:r w:rsidR="00531D71">
          <w:rPr>
            <w:rFonts w:cs="B Nazanin" w:hint="cs"/>
            <w:noProof/>
            <w:rtl/>
            <w:lang w:bidi="fa-IR"/>
          </w:rPr>
          <w:t>6</w:t>
        </w:r>
        <w:r w:rsidR="00531D71">
          <w:rPr>
            <w:rFonts w:cs="B Nazanin"/>
            <w:noProof/>
            <w:lang w:bidi="fa-IR"/>
          </w:rPr>
          <w:t>[</w:t>
        </w:r>
      </w:ins>
      <w:customXmlDelRangeStart w:id="27" w:author="Maryam Hashemi" w:date="2020-05-30T17:28:00Z"/>
      <w:sdt>
        <w:sdtPr>
          <w:rPr>
            <w:rFonts w:cs="B Nazanin" w:hint="cs"/>
            <w:rtl/>
            <w:lang w:bidi="fa-IR"/>
          </w:rPr>
          <w:id w:val="760886283"/>
          <w:citation/>
        </w:sdtPr>
        <w:sdtEndPr/>
        <w:sdtContent>
          <w:customXmlDelRangeEnd w:id="27"/>
          <w:del w:id="28" w:author="Maryam Hashemi" w:date="2020-05-30T17:28:00Z">
            <w:r w:rsidDel="00531D71">
              <w:rPr>
                <w:rFonts w:cs="B Nazanin"/>
                <w:rtl/>
                <w:lang w:bidi="fa-IR"/>
              </w:rPr>
              <w:fldChar w:fldCharType="begin"/>
            </w:r>
            <w:r w:rsidR="00B7779E" w:rsidDel="00531D71">
              <w:rPr>
                <w:rFonts w:cs="B Nazanin"/>
                <w:lang w:bidi="fa-IR"/>
              </w:rPr>
              <w:delInstrText>CITATION Zhu16 \l 1065</w:delInstrText>
            </w:r>
            <w:r w:rsidR="00B7779E" w:rsidDel="00531D71">
              <w:rPr>
                <w:rFonts w:cs="B Nazanin"/>
                <w:rtl/>
                <w:lang w:bidi="fa-IR"/>
              </w:rPr>
              <w:delInstrText xml:space="preserve"> </w:delInstrText>
            </w:r>
            <w:r w:rsidDel="00531D71">
              <w:rPr>
                <w:rFonts w:cs="B Nazanin"/>
                <w:rtl/>
                <w:lang w:bidi="fa-IR"/>
              </w:rPr>
              <w:fldChar w:fldCharType="separate"/>
            </w:r>
            <w:r w:rsidR="00BD235B" w:rsidRPr="00BD235B" w:rsidDel="00531D71">
              <w:rPr>
                <w:rFonts w:cs="B Nazanin"/>
                <w:noProof/>
                <w:lang w:bidi="fa-IR"/>
              </w:rPr>
              <w:delText>[6]</w:delText>
            </w:r>
            <w:r w:rsidDel="00531D71">
              <w:rPr>
                <w:rFonts w:cs="B Nazanin"/>
                <w:rtl/>
                <w:lang w:bidi="fa-IR"/>
              </w:rPr>
              <w:fldChar w:fldCharType="end"/>
            </w:r>
          </w:del>
          <w:customXmlDelRangeStart w:id="29" w:author="Maryam Hashemi" w:date="2020-05-30T17:28:00Z"/>
        </w:sdtContent>
      </w:sdt>
      <w:customXmlDelRangeEnd w:id="29"/>
    </w:p>
    <w:p w14:paraId="4F411C2D" w14:textId="4BF3C55E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4.5) مجموعه داده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CLEVR</w:t>
      </w:r>
      <w:r>
        <w:rPr>
          <w:rFonts w:cs="B Nazanin" w:hint="cs"/>
          <w:rtl/>
          <w:lang w:bidi="fa-IR"/>
        </w:rPr>
        <w:t xml:space="preserve"> </w:t>
      </w:r>
      <w:ins w:id="30" w:author="Maryam Hashemi" w:date="2020-05-30T17:29:00Z">
        <w:r w:rsidR="00531D71">
          <w:rPr>
            <w:rFonts w:cs="B Nazanin"/>
            <w:noProof/>
            <w:lang w:bidi="fa-IR"/>
          </w:rPr>
          <w:t>]</w:t>
        </w:r>
        <w:r w:rsidR="00531D71">
          <w:rPr>
            <w:rFonts w:cs="B Nazanin" w:hint="cs"/>
            <w:noProof/>
            <w:rtl/>
            <w:lang w:bidi="fa-IR"/>
          </w:rPr>
          <w:t>7</w:t>
        </w:r>
        <w:r w:rsidR="00531D71">
          <w:rPr>
            <w:rFonts w:cs="B Nazanin"/>
            <w:noProof/>
            <w:lang w:bidi="fa-IR"/>
          </w:rPr>
          <w:t>[</w:t>
        </w:r>
      </w:ins>
      <w:customXmlDelRangeStart w:id="31" w:author="Maryam Hashemi" w:date="2020-05-30T17:29:00Z"/>
      <w:sdt>
        <w:sdtPr>
          <w:rPr>
            <w:rFonts w:cs="B Nazanin" w:hint="cs"/>
            <w:rtl/>
            <w:lang w:bidi="fa-IR"/>
          </w:rPr>
          <w:id w:val="1695354641"/>
          <w:citation/>
        </w:sdtPr>
        <w:sdtEndPr/>
        <w:sdtContent>
          <w:customXmlDelRangeEnd w:id="31"/>
          <w:del w:id="32" w:author="Maryam Hashemi" w:date="2020-05-30T17:29:00Z">
            <w:r w:rsidDel="00531D71">
              <w:rPr>
                <w:rFonts w:cs="B Nazanin"/>
                <w:rtl/>
                <w:lang w:bidi="fa-IR"/>
              </w:rPr>
              <w:fldChar w:fldCharType="begin"/>
            </w:r>
            <w:r w:rsidR="00B7779E" w:rsidDel="00531D71">
              <w:rPr>
                <w:rFonts w:cs="B Nazanin"/>
                <w:lang w:bidi="fa-IR"/>
              </w:rPr>
              <w:delInstrText>CITATION Joh17 \l 1065</w:delInstrText>
            </w:r>
            <w:r w:rsidR="00B7779E" w:rsidDel="00531D71">
              <w:rPr>
                <w:rFonts w:cs="B Nazanin"/>
                <w:rtl/>
                <w:lang w:bidi="fa-IR"/>
              </w:rPr>
              <w:delInstrText xml:space="preserve"> </w:delInstrText>
            </w:r>
            <w:r w:rsidDel="00531D71">
              <w:rPr>
                <w:rFonts w:cs="B Nazanin"/>
                <w:rtl/>
                <w:lang w:bidi="fa-IR"/>
              </w:rPr>
              <w:fldChar w:fldCharType="separate"/>
            </w:r>
            <w:r w:rsidR="00BD235B" w:rsidRPr="00BD235B" w:rsidDel="00531D71">
              <w:rPr>
                <w:rFonts w:cs="B Nazanin"/>
                <w:noProof/>
                <w:lang w:bidi="fa-IR"/>
              </w:rPr>
              <w:delText>[7]</w:delText>
            </w:r>
            <w:r w:rsidDel="00531D71">
              <w:rPr>
                <w:rFonts w:cs="B Nazanin"/>
                <w:rtl/>
                <w:lang w:bidi="fa-IR"/>
              </w:rPr>
              <w:fldChar w:fldCharType="end"/>
            </w:r>
          </w:del>
          <w:customXmlDelRangeStart w:id="33" w:author="Maryam Hashemi" w:date="2020-05-30T17:29:00Z"/>
        </w:sdtContent>
      </w:sdt>
      <w:customXmlDelRangeEnd w:id="33"/>
    </w:p>
    <w:p w14:paraId="7C5D6247" w14:textId="51DD7032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4.6) مجموعه داده </w:t>
      </w:r>
      <w:customXmlDelRangeStart w:id="34" w:author="Maryam Hashemi" w:date="2020-05-30T17:29:00Z"/>
      <w:sdt>
        <w:sdtPr>
          <w:rPr>
            <w:rFonts w:cs="B Nazanin" w:hint="cs"/>
            <w:rtl/>
            <w:lang w:bidi="fa-IR"/>
          </w:rPr>
          <w:id w:val="-247426592"/>
          <w:citation/>
        </w:sdtPr>
        <w:sdtEndPr/>
        <w:sdtContent>
          <w:customXmlDelRangeEnd w:id="34"/>
          <w:del w:id="35" w:author="Maryam Hashemi" w:date="2020-05-30T17:29:00Z">
            <w:r w:rsidDel="00531D71">
              <w:rPr>
                <w:rFonts w:cs="B Nazanin"/>
                <w:rtl/>
                <w:lang w:bidi="fa-IR"/>
              </w:rPr>
              <w:fldChar w:fldCharType="begin"/>
            </w:r>
            <w:r w:rsidR="00B7779E" w:rsidDel="00531D71">
              <w:rPr>
                <w:rFonts w:cs="B Nazanin"/>
                <w:lang w:bidi="fa-IR"/>
              </w:rPr>
              <w:delInstrText>CITATION Ach19 \l 1065</w:delInstrText>
            </w:r>
            <w:r w:rsidR="00B7779E" w:rsidDel="00531D71">
              <w:rPr>
                <w:rFonts w:cs="B Nazanin"/>
                <w:rtl/>
                <w:lang w:bidi="fa-IR"/>
              </w:rPr>
              <w:delInstrText xml:space="preserve"> </w:delInstrText>
            </w:r>
            <w:r w:rsidDel="00531D71">
              <w:rPr>
                <w:rFonts w:cs="B Nazanin"/>
                <w:rtl/>
                <w:lang w:bidi="fa-IR"/>
              </w:rPr>
              <w:fldChar w:fldCharType="separate"/>
            </w:r>
            <w:r w:rsidR="00BD235B" w:rsidRPr="00BD235B" w:rsidDel="00531D71">
              <w:rPr>
                <w:rFonts w:cs="B Nazanin"/>
                <w:noProof/>
                <w:lang w:bidi="fa-IR"/>
              </w:rPr>
              <w:delText>[8]</w:delText>
            </w:r>
            <w:r w:rsidDel="00531D71">
              <w:rPr>
                <w:rFonts w:cs="B Nazanin"/>
                <w:rtl/>
                <w:lang w:bidi="fa-IR"/>
              </w:rPr>
              <w:fldChar w:fldCharType="end"/>
            </w:r>
          </w:del>
          <w:customXmlDelRangeStart w:id="36" w:author="Maryam Hashemi" w:date="2020-05-30T17:29:00Z"/>
        </w:sdtContent>
      </w:sdt>
      <w:customXmlDelRangeEnd w:id="36"/>
      <w:r>
        <w:rPr>
          <w:rFonts w:cs="B Nazanin"/>
          <w:lang w:bidi="fa-IR"/>
        </w:rPr>
        <w:t>Tally-QA</w:t>
      </w:r>
      <w:ins w:id="37" w:author="Maryam Hashemi" w:date="2020-05-30T17:30:00Z">
        <w:r w:rsidR="00531D71">
          <w:rPr>
            <w:rFonts w:cs="B Nazanin" w:hint="cs"/>
            <w:rtl/>
            <w:lang w:bidi="fa-IR"/>
          </w:rPr>
          <w:t xml:space="preserve"> </w:t>
        </w:r>
        <w:r w:rsidR="00531D71">
          <w:rPr>
            <w:rFonts w:cs="B Nazanin"/>
            <w:lang w:bidi="fa-IR"/>
          </w:rPr>
          <w:t>]</w:t>
        </w:r>
        <w:r w:rsidR="00531D71">
          <w:rPr>
            <w:rFonts w:cs="B Nazanin" w:hint="cs"/>
            <w:rtl/>
            <w:lang w:bidi="fa-IR"/>
          </w:rPr>
          <w:t>8</w:t>
        </w:r>
        <w:r w:rsidR="00531D71">
          <w:rPr>
            <w:rFonts w:cs="B Nazanin"/>
            <w:lang w:bidi="fa-IR"/>
          </w:rPr>
          <w:t>[</w:t>
        </w:r>
      </w:ins>
    </w:p>
    <w:p w14:paraId="33992896" w14:textId="4AF66058" w:rsidR="006D203C" w:rsidRDefault="006D203C" w:rsidP="006D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4.7)</w:t>
      </w:r>
      <w:r w:rsidRPr="006D203C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مجموعه داده </w:t>
      </w:r>
      <w:r>
        <w:rPr>
          <w:rFonts w:cs="B Nazanin"/>
          <w:lang w:bidi="fa-IR"/>
        </w:rPr>
        <w:t>KVQA</w:t>
      </w:r>
      <w:customXmlDelRangeStart w:id="38" w:author="Maryam Hashemi" w:date="2020-05-30T17:30:00Z"/>
      <w:sdt>
        <w:sdtPr>
          <w:rPr>
            <w:rFonts w:cs="B Nazanin"/>
            <w:rtl/>
            <w:lang w:bidi="fa-IR"/>
          </w:rPr>
          <w:id w:val="218796320"/>
          <w:citation/>
        </w:sdtPr>
        <w:sdtEndPr/>
        <w:sdtContent>
          <w:customXmlDelRangeEnd w:id="38"/>
          <w:del w:id="39" w:author="Maryam Hashemi" w:date="2020-05-30T17:30:00Z">
            <w:r w:rsidR="002106CA" w:rsidDel="00531D71">
              <w:rPr>
                <w:rFonts w:cs="B Nazanin"/>
                <w:rtl/>
                <w:lang w:bidi="fa-IR"/>
              </w:rPr>
              <w:fldChar w:fldCharType="begin"/>
            </w:r>
            <w:r w:rsidR="00B7779E" w:rsidDel="00531D71">
              <w:rPr>
                <w:rFonts w:cs="B Nazanin"/>
                <w:lang w:bidi="fa-IR"/>
              </w:rPr>
              <w:delInstrText>CITATION Sha19 \l 1065</w:delInstrText>
            </w:r>
            <w:r w:rsidR="00B7779E" w:rsidDel="00531D71">
              <w:rPr>
                <w:rFonts w:cs="B Nazanin"/>
                <w:rtl/>
                <w:lang w:bidi="fa-IR"/>
              </w:rPr>
              <w:delInstrText xml:space="preserve"> </w:delInstrText>
            </w:r>
            <w:r w:rsidR="002106CA" w:rsidDel="00531D71">
              <w:rPr>
                <w:rFonts w:cs="B Nazanin"/>
                <w:rtl/>
                <w:lang w:bidi="fa-IR"/>
              </w:rPr>
              <w:fldChar w:fldCharType="separate"/>
            </w:r>
            <w:r w:rsidR="00BD235B" w:rsidDel="00531D71">
              <w:rPr>
                <w:rFonts w:cs="B Nazanin"/>
                <w:noProof/>
                <w:rtl/>
                <w:lang w:bidi="fa-IR"/>
              </w:rPr>
              <w:delText xml:space="preserve"> </w:delText>
            </w:r>
            <w:r w:rsidR="00BD235B" w:rsidRPr="00BD235B" w:rsidDel="00531D71">
              <w:rPr>
                <w:rFonts w:cs="B Nazanin"/>
                <w:noProof/>
                <w:lang w:bidi="fa-IR"/>
              </w:rPr>
              <w:delText>[9]</w:delText>
            </w:r>
            <w:r w:rsidR="002106CA" w:rsidDel="00531D71">
              <w:rPr>
                <w:rFonts w:cs="B Nazanin"/>
                <w:rtl/>
                <w:lang w:bidi="fa-IR"/>
              </w:rPr>
              <w:fldChar w:fldCharType="end"/>
            </w:r>
          </w:del>
          <w:customXmlDelRangeStart w:id="40" w:author="Maryam Hashemi" w:date="2020-05-30T17:30:00Z"/>
        </w:sdtContent>
      </w:sdt>
      <w:customXmlDelRangeEnd w:id="40"/>
      <w:ins w:id="41" w:author="Maryam Hashemi" w:date="2020-05-30T17:30:00Z">
        <w:r w:rsidR="00531D71">
          <w:rPr>
            <w:rFonts w:cs="B Nazanin"/>
            <w:noProof/>
            <w:rtl/>
            <w:lang w:bidi="fa-IR"/>
          </w:rPr>
          <w:t xml:space="preserve"> </w:t>
        </w:r>
        <w:r w:rsidR="00531D71">
          <w:rPr>
            <w:rFonts w:cs="B Nazanin"/>
            <w:noProof/>
            <w:lang w:bidi="fa-IR"/>
          </w:rPr>
          <w:t>]</w:t>
        </w:r>
      </w:ins>
      <w:ins w:id="42" w:author="Maryam Hashemi" w:date="2020-05-30T17:31:00Z">
        <w:r w:rsidR="00531D71">
          <w:rPr>
            <w:rFonts w:cs="B Nazanin" w:hint="cs"/>
            <w:noProof/>
            <w:rtl/>
            <w:lang w:bidi="fa-IR"/>
          </w:rPr>
          <w:t>9</w:t>
        </w:r>
        <w:r w:rsidR="00531D71">
          <w:rPr>
            <w:rFonts w:cs="B Nazanin"/>
            <w:noProof/>
            <w:lang w:bidi="fa-IR"/>
          </w:rPr>
          <w:t>[</w:t>
        </w:r>
      </w:ins>
    </w:p>
    <w:p w14:paraId="18B679C2" w14:textId="4C8E1AA8" w:rsidR="00614C91" w:rsidRDefault="00614C91" w:rsidP="0061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 w:rsidR="0057295F">
        <w:rPr>
          <w:rFonts w:cs="B Nazanin" w:hint="cs"/>
          <w:rtl/>
          <w:lang w:bidi="fa-IR"/>
        </w:rPr>
        <w:t>5</w:t>
      </w:r>
      <w:r>
        <w:rPr>
          <w:rFonts w:cs="B Nazanin" w:hint="cs"/>
          <w:rtl/>
          <w:lang w:bidi="fa-IR"/>
        </w:rPr>
        <w:t>)</w:t>
      </w:r>
      <w:r w:rsidR="0057295F">
        <w:rPr>
          <w:rFonts w:cs="B Nazanin" w:hint="cs"/>
          <w:rtl/>
          <w:lang w:bidi="fa-IR"/>
        </w:rPr>
        <w:t xml:space="preserve"> </w:t>
      </w:r>
      <w:r w:rsidR="008F30ED">
        <w:rPr>
          <w:rFonts w:cs="B Nazanin" w:hint="cs"/>
          <w:rtl/>
          <w:lang w:bidi="fa-IR"/>
        </w:rPr>
        <w:t>بررسی فاز</w:t>
      </w:r>
      <w:r w:rsidR="008F30ED">
        <w:rPr>
          <w:rFonts w:cs="B Nazanin" w:hint="eastAsia"/>
          <w:rtl/>
          <w:lang w:bidi="fa-IR"/>
        </w:rPr>
        <w:t>‌</w:t>
      </w:r>
      <w:r w:rsidR="008F30ED">
        <w:rPr>
          <w:rFonts w:cs="B Nazanin" w:hint="cs"/>
          <w:rtl/>
          <w:lang w:bidi="fa-IR"/>
        </w:rPr>
        <w:t>های مختلف مسئله پرسش و پاسخ تصویری</w:t>
      </w:r>
      <w:ins w:id="43" w:author="Maryam Hashemi" w:date="2020-05-30T17:31:00Z">
        <w:r w:rsidR="00531D71">
          <w:rPr>
            <w:rFonts w:cs="B Nazanin"/>
            <w:noProof/>
            <w:lang w:bidi="fa-IR"/>
          </w:rPr>
          <w:t>]</w:t>
        </w:r>
        <w:r w:rsidR="00531D71">
          <w:rPr>
            <w:rFonts w:cs="B Nazanin" w:hint="cs"/>
            <w:noProof/>
            <w:rtl/>
            <w:lang w:bidi="fa-IR"/>
          </w:rPr>
          <w:t>10</w:t>
        </w:r>
        <w:r w:rsidR="00531D71">
          <w:rPr>
            <w:rFonts w:cs="B Nazanin"/>
            <w:noProof/>
            <w:lang w:bidi="fa-IR"/>
          </w:rPr>
          <w:t>[</w:t>
        </w:r>
      </w:ins>
      <w:customXmlDelRangeStart w:id="44" w:author="Maryam Hashemi" w:date="2020-05-30T17:31:00Z"/>
      <w:sdt>
        <w:sdtPr>
          <w:rPr>
            <w:rFonts w:cs="B Nazanin" w:hint="cs"/>
            <w:rtl/>
            <w:lang w:bidi="fa-IR"/>
          </w:rPr>
          <w:id w:val="-1595548083"/>
          <w:citation/>
        </w:sdtPr>
        <w:sdtEndPr/>
        <w:sdtContent>
          <w:customXmlDelRangeEnd w:id="44"/>
          <w:del w:id="45" w:author="Maryam Hashemi" w:date="2020-05-30T17:31:00Z">
            <w:r w:rsidR="00B7779E" w:rsidDel="00531D71">
              <w:rPr>
                <w:rFonts w:cs="B Nazanin"/>
                <w:rtl/>
                <w:lang w:bidi="fa-IR"/>
              </w:rPr>
              <w:fldChar w:fldCharType="begin"/>
            </w:r>
            <w:r w:rsidR="00B7779E" w:rsidDel="00531D71">
              <w:rPr>
                <w:rFonts w:cs="B Nazanin"/>
                <w:lang w:bidi="fa-IR"/>
              </w:rPr>
              <w:delInstrText>CITATION Man20 \l 1065</w:delInstrText>
            </w:r>
            <w:r w:rsidR="00B7779E" w:rsidDel="00531D71">
              <w:rPr>
                <w:rFonts w:cs="B Nazanin"/>
                <w:rtl/>
                <w:lang w:bidi="fa-IR"/>
              </w:rPr>
              <w:delInstrText xml:space="preserve"> </w:delInstrText>
            </w:r>
            <w:r w:rsidR="00B7779E" w:rsidDel="00531D71">
              <w:rPr>
                <w:rFonts w:cs="B Nazanin"/>
                <w:rtl/>
                <w:lang w:bidi="fa-IR"/>
              </w:rPr>
              <w:fldChar w:fldCharType="separate"/>
            </w:r>
            <w:r w:rsidR="00BD235B" w:rsidDel="00531D71">
              <w:rPr>
                <w:rFonts w:cs="B Nazanin"/>
                <w:noProof/>
                <w:rtl/>
                <w:lang w:bidi="fa-IR"/>
              </w:rPr>
              <w:delText xml:space="preserve"> </w:delText>
            </w:r>
            <w:r w:rsidR="00BD235B" w:rsidRPr="00BD235B" w:rsidDel="00531D71">
              <w:rPr>
                <w:rFonts w:cs="B Nazanin"/>
                <w:noProof/>
                <w:lang w:bidi="fa-IR"/>
              </w:rPr>
              <w:delText>[10]</w:delText>
            </w:r>
            <w:r w:rsidR="00B7779E" w:rsidDel="00531D71">
              <w:rPr>
                <w:rFonts w:cs="B Nazanin"/>
                <w:rtl/>
                <w:lang w:bidi="fa-IR"/>
              </w:rPr>
              <w:fldChar w:fldCharType="end"/>
            </w:r>
          </w:del>
          <w:customXmlDelRangeStart w:id="46" w:author="Maryam Hashemi" w:date="2020-05-30T17:31:00Z"/>
        </w:sdtContent>
      </w:sdt>
      <w:customXmlDelRangeEnd w:id="46"/>
      <w:r w:rsidR="008F30ED">
        <w:rPr>
          <w:rFonts w:cs="B Nazanin" w:hint="cs"/>
          <w:rtl/>
          <w:lang w:bidi="fa-IR"/>
        </w:rPr>
        <w:t>:</w:t>
      </w:r>
    </w:p>
    <w:p w14:paraId="51F196C2" w14:textId="6151DFED" w:rsidR="008F30ED" w:rsidRDefault="008F30ED" w:rsidP="00A1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5.1)</w:t>
      </w:r>
      <w:r w:rsidR="00A17C5F">
        <w:rPr>
          <w:rFonts w:cs="B Nazanin" w:hint="cs"/>
          <w:rtl/>
          <w:lang w:bidi="fa-IR"/>
        </w:rPr>
        <w:t xml:space="preserve"> فاز1: </w:t>
      </w:r>
      <w:r>
        <w:rPr>
          <w:rFonts w:cs="B Nazanin" w:hint="cs"/>
          <w:rtl/>
          <w:lang w:bidi="fa-IR"/>
        </w:rPr>
        <w:t xml:space="preserve"> استخراج ویژگی از تصویر</w:t>
      </w:r>
      <w:r w:rsidR="00A17C5F">
        <w:rPr>
          <w:rFonts w:cs="B Nazanin" w:hint="cs"/>
          <w:rtl/>
          <w:lang w:bidi="fa-IR"/>
        </w:rPr>
        <w:t xml:space="preserve"> و سوال</w:t>
      </w:r>
    </w:p>
    <w:p w14:paraId="5351D66A" w14:textId="697DDAB0" w:rsidR="008F30ED" w:rsidRDefault="008F30ED" w:rsidP="008F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5.</w:t>
      </w:r>
      <w:r w:rsidR="00A17C5F">
        <w:rPr>
          <w:rFonts w:cs="B Nazanin" w:hint="cs"/>
          <w:rtl/>
          <w:lang w:bidi="fa-IR"/>
        </w:rPr>
        <w:t>2</w:t>
      </w:r>
      <w:r>
        <w:rPr>
          <w:rFonts w:cs="B Nazanin" w:hint="cs"/>
          <w:rtl/>
          <w:lang w:bidi="fa-IR"/>
        </w:rPr>
        <w:t xml:space="preserve">) </w:t>
      </w:r>
      <w:r w:rsidR="00A17C5F">
        <w:rPr>
          <w:rFonts w:cs="B Nazanin" w:hint="cs"/>
          <w:rtl/>
          <w:lang w:bidi="fa-IR"/>
        </w:rPr>
        <w:t xml:space="preserve">فاز2: </w:t>
      </w:r>
      <w:r>
        <w:rPr>
          <w:rFonts w:cs="B Nazanin" w:hint="cs"/>
          <w:rtl/>
          <w:lang w:bidi="fa-IR"/>
        </w:rPr>
        <w:t>درک مشترک تصویر و سوال</w:t>
      </w:r>
    </w:p>
    <w:p w14:paraId="0CAE1800" w14:textId="34EFA3D4" w:rsidR="00B849C5" w:rsidRDefault="008F30ED" w:rsidP="00B84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5.</w:t>
      </w:r>
      <w:r w:rsidR="00A17C5F">
        <w:rPr>
          <w:rFonts w:cs="B Nazanin" w:hint="cs"/>
          <w:rtl/>
          <w:lang w:bidi="fa-IR"/>
        </w:rPr>
        <w:t>3</w:t>
      </w:r>
      <w:r>
        <w:rPr>
          <w:rFonts w:cs="B Nazanin" w:hint="cs"/>
          <w:rtl/>
          <w:lang w:bidi="fa-IR"/>
        </w:rPr>
        <w:t xml:space="preserve">) </w:t>
      </w:r>
      <w:r w:rsidR="00A17C5F">
        <w:rPr>
          <w:rFonts w:cs="B Nazanin" w:hint="cs"/>
          <w:rtl/>
          <w:lang w:bidi="fa-IR"/>
        </w:rPr>
        <w:t xml:space="preserve">فاز3: </w:t>
      </w:r>
      <w:r>
        <w:rPr>
          <w:rFonts w:cs="B Nazanin" w:hint="cs"/>
          <w:rtl/>
          <w:lang w:bidi="fa-IR"/>
        </w:rPr>
        <w:t>تولید جواب</w:t>
      </w:r>
    </w:p>
    <w:p w14:paraId="7275CF56" w14:textId="15F7704D" w:rsidR="00A17C5F" w:rsidRDefault="00A17C5F" w:rsidP="00A1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6) معیارهای ارزیابی مسئله پرسش و پاسخ تصویری</w:t>
      </w:r>
      <w:ins w:id="47" w:author="Maryam Hashemi" w:date="2020-05-30T17:31:00Z">
        <w:r w:rsidR="00531D71">
          <w:rPr>
            <w:rFonts w:cs="B Nazanin"/>
            <w:noProof/>
            <w:lang w:bidi="fa-IR"/>
          </w:rPr>
          <w:t>]</w:t>
        </w:r>
        <w:r w:rsidR="00531D71">
          <w:rPr>
            <w:rFonts w:cs="B Nazanin" w:hint="cs"/>
            <w:noProof/>
            <w:rtl/>
            <w:lang w:bidi="fa-IR"/>
          </w:rPr>
          <w:t>10</w:t>
        </w:r>
        <w:r w:rsidR="00531D71">
          <w:rPr>
            <w:rFonts w:cs="B Nazanin"/>
            <w:noProof/>
            <w:lang w:bidi="fa-IR"/>
          </w:rPr>
          <w:t>[</w:t>
        </w:r>
      </w:ins>
      <w:customXmlDelRangeStart w:id="48" w:author="Maryam Hashemi" w:date="2020-05-30T17:31:00Z"/>
      <w:sdt>
        <w:sdtPr>
          <w:rPr>
            <w:rFonts w:cs="B Nazanin" w:hint="cs"/>
            <w:rtl/>
            <w:lang w:bidi="fa-IR"/>
          </w:rPr>
          <w:id w:val="954680069"/>
          <w:citation/>
        </w:sdtPr>
        <w:sdtEndPr/>
        <w:sdtContent>
          <w:customXmlDelRangeEnd w:id="48"/>
          <w:del w:id="49" w:author="Maryam Hashemi" w:date="2020-05-30T17:31:00Z">
            <w:r w:rsidR="00B7779E" w:rsidDel="00531D71">
              <w:rPr>
                <w:rFonts w:cs="B Nazanin"/>
                <w:rtl/>
                <w:lang w:bidi="fa-IR"/>
              </w:rPr>
              <w:fldChar w:fldCharType="begin"/>
            </w:r>
            <w:r w:rsidR="00B7779E" w:rsidDel="00531D71">
              <w:rPr>
                <w:rFonts w:cs="B Nazanin"/>
                <w:lang w:bidi="fa-IR"/>
              </w:rPr>
              <w:delInstrText>CITATION Man20 \l 1065</w:delInstrText>
            </w:r>
            <w:r w:rsidR="00B7779E" w:rsidDel="00531D71">
              <w:rPr>
                <w:rFonts w:cs="B Nazanin"/>
                <w:rtl/>
                <w:lang w:bidi="fa-IR"/>
              </w:rPr>
              <w:delInstrText xml:space="preserve"> </w:delInstrText>
            </w:r>
            <w:r w:rsidR="00B7779E" w:rsidDel="00531D71">
              <w:rPr>
                <w:rFonts w:cs="B Nazanin"/>
                <w:rtl/>
                <w:lang w:bidi="fa-IR"/>
              </w:rPr>
              <w:fldChar w:fldCharType="separate"/>
            </w:r>
            <w:r w:rsidR="00BD235B" w:rsidDel="00531D71">
              <w:rPr>
                <w:rFonts w:cs="B Nazanin"/>
                <w:noProof/>
                <w:rtl/>
                <w:lang w:bidi="fa-IR"/>
              </w:rPr>
              <w:delText xml:space="preserve"> </w:delText>
            </w:r>
            <w:r w:rsidR="00BD235B" w:rsidRPr="00BD235B" w:rsidDel="00531D71">
              <w:rPr>
                <w:rFonts w:cs="B Nazanin"/>
                <w:noProof/>
                <w:lang w:bidi="fa-IR"/>
              </w:rPr>
              <w:delText>[10]</w:delText>
            </w:r>
            <w:r w:rsidR="00B7779E" w:rsidDel="00531D71">
              <w:rPr>
                <w:rFonts w:cs="B Nazanin"/>
                <w:rtl/>
                <w:lang w:bidi="fa-IR"/>
              </w:rPr>
              <w:fldChar w:fldCharType="end"/>
            </w:r>
          </w:del>
          <w:customXmlDelRangeStart w:id="50" w:author="Maryam Hashemi" w:date="2020-05-30T17:31:00Z"/>
        </w:sdtContent>
      </w:sdt>
      <w:customXmlDelRangeEnd w:id="50"/>
    </w:p>
    <w:p w14:paraId="2B69CE23" w14:textId="7152D046" w:rsidR="00C72735" w:rsidRPr="00E6054B" w:rsidRDefault="00614C91" w:rsidP="00572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 w:rsidR="00A17C5F">
        <w:rPr>
          <w:rFonts w:cs="B Nazanin" w:hint="cs"/>
          <w:rtl/>
          <w:lang w:bidi="fa-IR"/>
        </w:rPr>
        <w:t>7</w:t>
      </w:r>
      <w:r>
        <w:rPr>
          <w:rFonts w:cs="B Nazanin" w:hint="cs"/>
          <w:rtl/>
          <w:lang w:bidi="fa-IR"/>
        </w:rPr>
        <w:t xml:space="preserve">) چگونگی ساخت مجموعه داده </w:t>
      </w:r>
      <w:r w:rsidR="0057295F">
        <w:rPr>
          <w:rFonts w:cs="B Nazanin" w:hint="cs"/>
          <w:rtl/>
          <w:lang w:bidi="fa-IR"/>
        </w:rPr>
        <w:t>حاوی</w:t>
      </w:r>
      <w:r>
        <w:rPr>
          <w:rFonts w:cs="B Nazanin" w:hint="cs"/>
          <w:rtl/>
          <w:lang w:bidi="fa-IR"/>
        </w:rPr>
        <w:t xml:space="preserve"> پرسش و پاسخ به زبان فارسی</w:t>
      </w:r>
    </w:p>
    <w:p w14:paraId="1515D335" w14:textId="77777777" w:rsidR="00452A4C" w:rsidRPr="00E6054B" w:rsidRDefault="00C72735" w:rsidP="00452A4C">
      <w:pPr>
        <w:bidi/>
        <w:jc w:val="both"/>
        <w:rPr>
          <w:rFonts w:cs="B Nazanin"/>
          <w:b/>
          <w:bCs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3</w:t>
      </w:r>
      <w:r w:rsidR="00452A4C" w:rsidRPr="00E6054B">
        <w:rPr>
          <w:rFonts w:cs="B Nazanin" w:hint="cs"/>
          <w:b/>
          <w:bCs/>
          <w:rtl/>
          <w:lang w:bidi="fa-IR"/>
        </w:rPr>
        <w:t>- اهميت موضوع</w:t>
      </w:r>
    </w:p>
    <w:p w14:paraId="05CC4308" w14:textId="482307DE" w:rsidR="003846E8" w:rsidRDefault="00237A62" w:rsidP="003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در طی سال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های متمادی، محققان به دنبال ساخت ماشین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هایی </w:t>
      </w:r>
      <w:r w:rsidR="003846E8">
        <w:rPr>
          <w:rFonts w:cs="B Nazanin" w:hint="cs"/>
          <w:rtl/>
          <w:lang w:bidi="fa-IR"/>
        </w:rPr>
        <w:t>بودند</w:t>
      </w:r>
      <w:r>
        <w:rPr>
          <w:rFonts w:cs="B Nazanin" w:hint="cs"/>
          <w:rtl/>
          <w:lang w:bidi="fa-IR"/>
        </w:rPr>
        <w:t xml:space="preserve"> که به اندازه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ی کافی باهوش باشند که از آن به طور موثر </w:t>
      </w:r>
      <w:r w:rsidR="00B849C5">
        <w:rPr>
          <w:rFonts w:cs="B Nazanin" w:hint="cs"/>
          <w:rtl/>
          <w:lang w:bidi="fa-IR"/>
        </w:rPr>
        <w:t>ه</w:t>
      </w:r>
      <w:r>
        <w:rPr>
          <w:rFonts w:cs="B Nazanin" w:hint="cs"/>
          <w:rtl/>
          <w:lang w:bidi="fa-IR"/>
        </w:rPr>
        <w:t>مانند انسان</w:t>
      </w:r>
      <w:r w:rsidR="003846E8"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ها برای تعامل استفاد</w:t>
      </w:r>
      <w:r w:rsidR="003846E8">
        <w:rPr>
          <w:rFonts w:cs="B Nazanin" w:hint="cs"/>
          <w:rtl/>
          <w:lang w:bidi="fa-IR"/>
        </w:rPr>
        <w:t>ه کنند. مسئله</w:t>
      </w:r>
      <w:r w:rsidR="003846E8">
        <w:rPr>
          <w:rFonts w:cs="B Nazanin" w:hint="eastAsia"/>
          <w:rtl/>
          <w:lang w:bidi="fa-IR"/>
        </w:rPr>
        <w:t>‌</w:t>
      </w:r>
      <w:r w:rsidR="003846E8">
        <w:rPr>
          <w:rFonts w:cs="B Nazanin" w:hint="cs"/>
          <w:rtl/>
          <w:lang w:bidi="fa-IR"/>
        </w:rPr>
        <w:t>ی پرسش و پاسخ تصویری یکی از پله</w:t>
      </w:r>
      <w:r w:rsidR="003846E8">
        <w:rPr>
          <w:rFonts w:cs="B Nazanin" w:hint="eastAsia"/>
          <w:rtl/>
          <w:lang w:bidi="fa-IR"/>
        </w:rPr>
        <w:t>‌</w:t>
      </w:r>
      <w:r w:rsidR="003846E8">
        <w:rPr>
          <w:rFonts w:cs="B Nazanin" w:hint="cs"/>
          <w:rtl/>
          <w:lang w:bidi="fa-IR"/>
        </w:rPr>
        <w:t>های رسیدن به این رویای هوش مصنوعی است و از</w:t>
      </w:r>
      <w:ins w:id="51" w:author="S E" w:date="2020-05-30T16:22:00Z">
        <w:r w:rsidR="00CA5BAA">
          <w:rPr>
            <w:rFonts w:cs="B Nazanin" w:hint="cs"/>
            <w:rtl/>
            <w:lang w:bidi="fa-IR"/>
          </w:rPr>
          <w:t xml:space="preserve"> این</w:t>
        </w:r>
      </w:ins>
      <w:r w:rsidR="003846E8">
        <w:rPr>
          <w:rFonts w:cs="B Nazanin" w:hint="cs"/>
          <w:rtl/>
          <w:lang w:bidi="fa-IR"/>
        </w:rPr>
        <w:t xml:space="preserve"> جهت حائز اهمیت است.</w:t>
      </w:r>
    </w:p>
    <w:p w14:paraId="01545E77" w14:textId="6DA2E39C" w:rsidR="00C72735" w:rsidRPr="00B849C5" w:rsidRDefault="003846E8" w:rsidP="00B84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57295F">
        <w:rPr>
          <w:rFonts w:cs="B Nazanin" w:hint="cs"/>
          <w:rtl/>
          <w:lang w:bidi="fa-IR"/>
        </w:rPr>
        <w:t>کاربرد</w:t>
      </w:r>
      <w:r w:rsidR="0057295F" w:rsidRPr="00614C91">
        <w:rPr>
          <w:rFonts w:cs="B Nazanin"/>
          <w:rtl/>
          <w:lang w:bidi="fa-IR"/>
        </w:rPr>
        <w:t>ها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</w:t>
      </w:r>
      <w:del w:id="52" w:author="S E" w:date="2020-05-30T16:22:00Z">
        <w:r w:rsidR="0057295F" w:rsidRPr="00614C91" w:rsidDel="00CA5BAA">
          <w:rPr>
            <w:rFonts w:cs="B Nazanin"/>
            <w:rtl/>
            <w:lang w:bidi="fa-IR"/>
          </w:rPr>
          <w:delText>ب</w:delText>
        </w:r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Del="00CA5BAA">
          <w:rPr>
            <w:rFonts w:cs="B Nazanin" w:hint="eastAsia"/>
            <w:rtl/>
            <w:lang w:bidi="fa-IR"/>
          </w:rPr>
          <w:delText>‌</w:delText>
        </w:r>
        <w:r w:rsidR="0057295F" w:rsidRPr="00614C91" w:rsidDel="00CA5BAA">
          <w:rPr>
            <w:rFonts w:cs="B Nazanin" w:hint="eastAsia"/>
            <w:rtl/>
            <w:lang w:bidi="fa-IR"/>
          </w:rPr>
          <w:delText>شمار</w:delText>
        </w:r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RPr="00614C91" w:rsidDel="00CA5BAA">
          <w:rPr>
            <w:rFonts w:cs="B Nazanin"/>
            <w:rtl/>
            <w:lang w:bidi="fa-IR"/>
          </w:rPr>
          <w:delText xml:space="preserve"> </w:delText>
        </w:r>
      </w:del>
      <w:ins w:id="53" w:author="S E" w:date="2020-05-30T16:22:00Z">
        <w:r w:rsidR="00CA5BAA">
          <w:rPr>
            <w:rFonts w:cs="B Nazanin" w:hint="cs"/>
            <w:rtl/>
            <w:lang w:bidi="fa-IR"/>
          </w:rPr>
          <w:t>بسیاری</w:t>
        </w:r>
        <w:r w:rsidR="00CA5BAA" w:rsidRPr="00614C91">
          <w:rPr>
            <w:rFonts w:cs="B Nazanin"/>
            <w:rtl/>
            <w:lang w:bidi="fa-IR"/>
          </w:rPr>
          <w:t xml:space="preserve"> </w:t>
        </w:r>
      </w:ins>
      <w:r w:rsidR="0057295F" w:rsidRPr="00614C91">
        <w:rPr>
          <w:rFonts w:cs="B Nazanin"/>
          <w:rtl/>
          <w:lang w:bidi="fa-IR"/>
        </w:rPr>
        <w:t>برا</w:t>
      </w:r>
      <w:r w:rsidR="0057295F" w:rsidRPr="00614C91">
        <w:rPr>
          <w:rFonts w:cs="B Nazanin" w:hint="cs"/>
          <w:rtl/>
          <w:lang w:bidi="fa-IR"/>
        </w:rPr>
        <w:t>ی</w:t>
      </w:r>
      <w:r w:rsidR="00F4399A">
        <w:rPr>
          <w:rFonts w:cs="B Nazanin" w:hint="cs"/>
          <w:rtl/>
          <w:lang w:bidi="fa-IR"/>
        </w:rPr>
        <w:t xml:space="preserve"> پرسش و پاسخ تصویری</w:t>
      </w:r>
      <w:r w:rsidR="0057295F" w:rsidRPr="00614C91">
        <w:rPr>
          <w:rFonts w:cs="B Nazanin"/>
          <w:rtl/>
          <w:lang w:bidi="fa-IR"/>
        </w:rPr>
        <w:t xml:space="preserve"> وجود دارد. 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ک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از مهم</w:t>
      </w:r>
      <w:r w:rsidR="0057295F">
        <w:rPr>
          <w:rFonts w:cs="B Nazanin" w:hint="cs"/>
          <w:rtl/>
          <w:lang w:bidi="fa-IR"/>
        </w:rPr>
        <w:t>‌</w:t>
      </w:r>
      <w:r w:rsidR="0057295F" w:rsidRPr="00614C91">
        <w:rPr>
          <w:rFonts w:cs="B Nazanin"/>
          <w:rtl/>
          <w:lang w:bidi="fa-IR"/>
        </w:rPr>
        <w:t>تر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</w:t>
      </w:r>
      <w:r w:rsidR="0057295F" w:rsidRPr="00614C91">
        <w:rPr>
          <w:rFonts w:cs="B Nazanin"/>
          <w:rtl/>
          <w:lang w:bidi="fa-IR"/>
        </w:rPr>
        <w:t xml:space="preserve"> موارد</w:t>
      </w:r>
      <w:ins w:id="54" w:author="S E" w:date="2020-05-30T16:23:00Z">
        <w:r w:rsidR="00CA5BAA">
          <w:rPr>
            <w:rFonts w:cs="B Nazanin" w:hint="cs"/>
            <w:rtl/>
            <w:lang w:bidi="fa-IR"/>
          </w:rPr>
          <w:t xml:space="preserve"> </w:t>
        </w:r>
        <w:del w:id="55" w:author="Maryam Hashemi" w:date="2020-05-30T16:47:00Z">
          <w:r w:rsidR="00CA5BAA" w:rsidDel="0012671C">
            <w:rPr>
              <w:rFonts w:cs="B Nazanin" w:hint="cs"/>
              <w:rtl/>
              <w:lang w:bidi="fa-IR"/>
            </w:rPr>
            <w:delText xml:space="preserve">موارد </w:delText>
          </w:r>
        </w:del>
      </w:ins>
      <w:del w:id="56" w:author="S E" w:date="2020-05-30T16:24:00Z"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RPr="00614C91" w:rsidDel="00CA5BAA">
          <w:rPr>
            <w:rFonts w:cs="B Nazanin"/>
            <w:rtl/>
            <w:lang w:bidi="fa-IR"/>
          </w:rPr>
          <w:delText xml:space="preserve"> که در ب</w:delText>
        </w:r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RPr="00614C91" w:rsidDel="00CA5BAA">
          <w:rPr>
            <w:rFonts w:cs="B Nazanin" w:hint="eastAsia"/>
            <w:rtl/>
            <w:lang w:bidi="fa-IR"/>
          </w:rPr>
          <w:delText>ن</w:delText>
        </w:r>
        <w:r w:rsidR="0057295F" w:rsidRPr="00614C91" w:rsidDel="00CA5BAA">
          <w:rPr>
            <w:rFonts w:cs="B Nazanin"/>
            <w:rtl/>
            <w:lang w:bidi="fa-IR"/>
          </w:rPr>
          <w:delText xml:space="preserve"> آن</w:delText>
        </w:r>
        <w:r w:rsidR="0057295F" w:rsidDel="00CA5BAA">
          <w:rPr>
            <w:rFonts w:cs="B Nazanin" w:hint="cs"/>
            <w:rtl/>
            <w:lang w:bidi="fa-IR"/>
          </w:rPr>
          <w:delText>‌</w:delText>
        </w:r>
        <w:r w:rsidR="0057295F" w:rsidRPr="00614C91" w:rsidDel="00CA5BAA">
          <w:rPr>
            <w:rFonts w:cs="B Nazanin"/>
            <w:rtl/>
            <w:lang w:bidi="fa-IR"/>
          </w:rPr>
          <w:delText>ها وجود دارد ا</w:delText>
        </w:r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RPr="00614C91" w:rsidDel="00CA5BAA">
          <w:rPr>
            <w:rFonts w:cs="B Nazanin" w:hint="eastAsia"/>
            <w:rtl/>
            <w:lang w:bidi="fa-IR"/>
          </w:rPr>
          <w:delText>ن</w:delText>
        </w:r>
        <w:r w:rsidR="0057295F" w:rsidRPr="00614C91" w:rsidDel="00CA5BAA">
          <w:rPr>
            <w:rFonts w:cs="B Nazanin"/>
            <w:rtl/>
            <w:lang w:bidi="fa-IR"/>
          </w:rPr>
          <w:delText xml:space="preserve"> است که از </w:delText>
        </w:r>
        <w:r w:rsidDel="00CA5BAA">
          <w:rPr>
            <w:rFonts w:cs="B Nazanin" w:hint="cs"/>
            <w:rtl/>
            <w:lang w:bidi="fa-IR"/>
          </w:rPr>
          <w:delText xml:space="preserve">آن </w:delText>
        </w:r>
        <w:r w:rsidR="0057295F" w:rsidRPr="00614C91" w:rsidDel="00CA5BAA">
          <w:rPr>
            <w:rFonts w:cs="B Nazanin"/>
            <w:rtl/>
            <w:lang w:bidi="fa-IR"/>
          </w:rPr>
          <w:delText>م</w:delText>
        </w:r>
        <w:r w:rsidR="0057295F" w:rsidRPr="00614C91" w:rsidDel="00CA5BAA">
          <w:rPr>
            <w:rFonts w:cs="B Nazanin" w:hint="cs"/>
            <w:rtl/>
            <w:lang w:bidi="fa-IR"/>
          </w:rPr>
          <w:delText>ی</w:delText>
        </w:r>
        <w:r w:rsidR="0057295F" w:rsidDel="00CA5BAA">
          <w:rPr>
            <w:rFonts w:cs="B Nazanin" w:hint="eastAsia"/>
            <w:rtl/>
            <w:lang w:bidi="fa-IR"/>
          </w:rPr>
          <w:delText>‌</w:delText>
        </w:r>
        <w:r w:rsidR="0057295F" w:rsidRPr="00614C91" w:rsidDel="00CA5BAA">
          <w:rPr>
            <w:rFonts w:cs="B Nazanin"/>
            <w:rtl/>
            <w:lang w:bidi="fa-IR"/>
          </w:rPr>
          <w:delText xml:space="preserve">توان به عنوان </w:delText>
        </w:r>
      </w:del>
      <w:r w:rsidR="0057295F">
        <w:rPr>
          <w:rFonts w:cs="B Nazanin" w:hint="cs"/>
          <w:rtl/>
          <w:lang w:bidi="fa-IR"/>
        </w:rPr>
        <w:t>دستیار</w:t>
      </w:r>
      <w:del w:id="57" w:author="S E" w:date="2020-05-30T16:24:00Z">
        <w:r w:rsidR="00B849C5" w:rsidDel="00CA5BAA">
          <w:rPr>
            <w:rFonts w:cs="B Nazanin" w:hint="cs"/>
            <w:rtl/>
            <w:lang w:bidi="fa-IR"/>
          </w:rPr>
          <w:delText>ی</w:delText>
        </w:r>
      </w:del>
      <w:ins w:id="58" w:author="S E" w:date="2020-05-30T16:24:00Z">
        <w:r w:rsidR="00CA5BAA">
          <w:rPr>
            <w:rFonts w:cs="B Nazanin" w:hint="cs"/>
            <w:rtl/>
            <w:lang w:bidi="fa-IR"/>
          </w:rPr>
          <w:t xml:space="preserve"> هوشمند</w:t>
        </w:r>
      </w:ins>
      <w:r w:rsidR="0057295F" w:rsidRPr="00614C91">
        <w:rPr>
          <w:rFonts w:cs="B Nazanin"/>
          <w:rtl/>
          <w:lang w:bidi="fa-IR"/>
        </w:rPr>
        <w:t xml:space="preserve"> برا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/>
          <w:rtl/>
          <w:lang w:bidi="fa-IR"/>
        </w:rPr>
        <w:t xml:space="preserve"> افراد کم</w:t>
      </w:r>
      <w:r w:rsidR="0057295F">
        <w:rPr>
          <w:rFonts w:cs="B Nazanin" w:hint="cs"/>
          <w:rtl/>
          <w:lang w:bidi="fa-IR"/>
        </w:rPr>
        <w:t>‌</w:t>
      </w:r>
      <w:r w:rsidR="0057295F" w:rsidRPr="00614C91">
        <w:rPr>
          <w:rFonts w:cs="B Nazanin"/>
          <w:rtl/>
          <w:lang w:bidi="fa-IR"/>
        </w:rPr>
        <w:t>ب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نا</w:t>
      </w:r>
      <w:r w:rsidR="0057295F" w:rsidRPr="00614C91">
        <w:rPr>
          <w:rFonts w:cs="B Nazanin"/>
          <w:rtl/>
          <w:lang w:bidi="fa-IR"/>
        </w:rPr>
        <w:t xml:space="preserve"> و ناب</w:t>
      </w:r>
      <w:r w:rsidR="0057295F" w:rsidRPr="00614C91">
        <w:rPr>
          <w:rFonts w:cs="B Nazanin" w:hint="cs"/>
          <w:rtl/>
          <w:lang w:bidi="fa-IR"/>
        </w:rPr>
        <w:t>ی</w:t>
      </w:r>
      <w:r w:rsidR="0057295F" w:rsidRPr="00614C91">
        <w:rPr>
          <w:rFonts w:cs="B Nazanin" w:hint="eastAsia"/>
          <w:rtl/>
          <w:lang w:bidi="fa-IR"/>
        </w:rPr>
        <w:t>نا</w:t>
      </w:r>
      <w:ins w:id="59" w:author="Maryam Hashemi" w:date="2020-05-30T16:54:00Z">
        <w:r w:rsidR="00BD235B">
          <w:rPr>
            <w:rStyle w:val="FootnoteReference"/>
            <w:rFonts w:cs="B Nazanin"/>
            <w:rtl/>
            <w:lang w:bidi="fa-IR"/>
          </w:rPr>
          <w:footnoteReference w:id="5"/>
        </w:r>
      </w:ins>
      <w:r w:rsidR="0057295F" w:rsidRPr="00614C91">
        <w:rPr>
          <w:rFonts w:cs="B Nazanin"/>
          <w:rtl/>
          <w:lang w:bidi="fa-IR"/>
        </w:rPr>
        <w:t xml:space="preserve"> </w:t>
      </w:r>
      <w:del w:id="62" w:author="S E" w:date="2020-05-30T16:24:00Z">
        <w:r w:rsidR="0057295F" w:rsidRPr="00614C91" w:rsidDel="00CA5BAA">
          <w:rPr>
            <w:rFonts w:cs="B Nazanin"/>
            <w:rtl/>
            <w:lang w:bidi="fa-IR"/>
          </w:rPr>
          <w:delText>استفاده کرد</w:delText>
        </w:r>
      </w:del>
      <w:ins w:id="63" w:author="S E" w:date="2020-05-30T16:24:00Z">
        <w:r w:rsidR="00CA5BAA">
          <w:rPr>
            <w:rFonts w:cs="B Nazanin" w:hint="cs"/>
            <w:rtl/>
            <w:lang w:bidi="fa-IR"/>
          </w:rPr>
          <w:t>است</w:t>
        </w:r>
      </w:ins>
      <w:ins w:id="64" w:author="Maryam Hashemi" w:date="2020-05-30T17:32:00Z">
        <w:r w:rsidR="00531D71">
          <w:rPr>
            <w:rFonts w:cs="B Nazanin"/>
            <w:noProof/>
            <w:lang w:bidi="fa-IR"/>
          </w:rPr>
          <w:t>]</w:t>
        </w:r>
        <w:r w:rsidR="00531D71">
          <w:rPr>
            <w:rFonts w:cs="B Nazanin" w:hint="cs"/>
            <w:noProof/>
            <w:rtl/>
            <w:lang w:bidi="fa-IR"/>
          </w:rPr>
          <w:t>11</w:t>
        </w:r>
        <w:r w:rsidR="00531D71">
          <w:rPr>
            <w:rFonts w:cs="B Nazanin"/>
            <w:noProof/>
            <w:lang w:bidi="fa-IR"/>
          </w:rPr>
          <w:t>[</w:t>
        </w:r>
      </w:ins>
      <w:r w:rsidR="00F4399A">
        <w:rPr>
          <w:rFonts w:cs="B Nazanin" w:hint="cs"/>
          <w:rtl/>
          <w:lang w:bidi="fa-IR"/>
        </w:rPr>
        <w:t>.</w:t>
      </w:r>
      <w:r w:rsidR="00B849C5">
        <w:rPr>
          <w:rFonts w:cs="B Nazanin" w:hint="cs"/>
          <w:rtl/>
          <w:lang w:bidi="fa-IR"/>
        </w:rPr>
        <w:t xml:space="preserve"> علاوه بر این، </w:t>
      </w:r>
      <w:r w:rsidR="00620017">
        <w:rPr>
          <w:rFonts w:cs="B Nazanin" w:hint="cs"/>
          <w:rtl/>
          <w:lang w:bidi="fa-IR"/>
        </w:rPr>
        <w:t>در سال های اخیر دستیاران صوتی</w:t>
      </w:r>
      <w:r w:rsidR="00F4399A">
        <w:rPr>
          <w:rStyle w:val="FootnoteReference"/>
          <w:rFonts w:cs="B Nazanin"/>
          <w:rtl/>
          <w:lang w:bidi="fa-IR"/>
        </w:rPr>
        <w:footnoteReference w:id="6"/>
      </w:r>
      <w:r w:rsidR="007A1093">
        <w:rPr>
          <w:rFonts w:cs="B Nazanin" w:hint="cs"/>
          <w:rtl/>
          <w:lang w:bidi="fa-IR"/>
        </w:rPr>
        <w:t xml:space="preserve"> و عامل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های گفتگو</w:t>
      </w:r>
      <w:r w:rsidR="00F4399A">
        <w:rPr>
          <w:rStyle w:val="FootnoteReference"/>
          <w:rFonts w:cs="B Nazanin"/>
          <w:rtl/>
          <w:lang w:bidi="fa-IR"/>
        </w:rPr>
        <w:footnoteReference w:id="7"/>
      </w:r>
      <w:r w:rsidR="00620017">
        <w:rPr>
          <w:rFonts w:cs="B Nazanin" w:hint="cs"/>
          <w:rtl/>
          <w:lang w:bidi="fa-IR"/>
        </w:rPr>
        <w:t xml:space="preserve"> مانند </w:t>
      </w:r>
      <w:r w:rsidR="00620017">
        <w:rPr>
          <w:rFonts w:cs="B Nazanin"/>
          <w:lang w:bidi="fa-IR"/>
        </w:rPr>
        <w:t>Siri</w:t>
      </w:r>
      <w:r w:rsidR="00620017">
        <w:rPr>
          <w:rFonts w:cs="B Nazanin" w:hint="cs"/>
          <w:rtl/>
          <w:lang w:bidi="fa-IR"/>
        </w:rPr>
        <w:t>،</w:t>
      </w:r>
      <w:r w:rsidR="007A1093">
        <w:rPr>
          <w:rFonts w:cs="B Nazanin" w:hint="cs"/>
          <w:rtl/>
          <w:lang w:bidi="fa-IR"/>
        </w:rPr>
        <w:t xml:space="preserve"> </w:t>
      </w:r>
      <w:r w:rsidR="007A1093">
        <w:rPr>
          <w:rFonts w:cs="B Nazanin"/>
          <w:lang w:bidi="fa-IR"/>
        </w:rPr>
        <w:t xml:space="preserve"> Cortana</w:t>
      </w:r>
      <w:r w:rsidR="007A1093">
        <w:rPr>
          <w:rFonts w:cs="B Nazanin" w:hint="cs"/>
          <w:rtl/>
          <w:lang w:bidi="fa-IR"/>
        </w:rPr>
        <w:t xml:space="preserve">و </w:t>
      </w:r>
      <w:r w:rsidR="007A1093">
        <w:rPr>
          <w:rFonts w:cs="B Nazanin"/>
          <w:lang w:bidi="fa-IR"/>
        </w:rPr>
        <w:t>Alexa</w:t>
      </w:r>
      <w:r w:rsidR="00620017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در </w:t>
      </w:r>
      <w:r w:rsidR="00620017">
        <w:rPr>
          <w:rFonts w:cs="B Nazanin" w:hint="cs"/>
          <w:rtl/>
          <w:lang w:bidi="fa-IR"/>
        </w:rPr>
        <w:t xml:space="preserve">بازار </w:t>
      </w:r>
      <w:r>
        <w:rPr>
          <w:rFonts w:cs="B Nazanin" w:hint="cs"/>
          <w:rtl/>
          <w:lang w:bidi="fa-IR"/>
        </w:rPr>
        <w:t xml:space="preserve">عرضه </w:t>
      </w:r>
      <w:r w:rsidR="00620017">
        <w:rPr>
          <w:rFonts w:cs="B Nazanin" w:hint="cs"/>
          <w:rtl/>
          <w:lang w:bidi="fa-IR"/>
        </w:rPr>
        <w:t>شدند</w:t>
      </w:r>
      <w:r w:rsidR="007A1093">
        <w:rPr>
          <w:rFonts w:cs="B Nazanin" w:hint="cs"/>
          <w:rtl/>
          <w:lang w:bidi="fa-IR"/>
        </w:rPr>
        <w:t xml:space="preserve"> که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توانند با انسان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 با استفاده از زبان طبیعی</w:t>
      </w:r>
      <w:r w:rsidR="003050B1">
        <w:rPr>
          <w:rFonts w:cs="B Nazanin" w:hint="cs"/>
          <w:rtl/>
          <w:lang w:bidi="fa-IR"/>
        </w:rPr>
        <w:t xml:space="preserve"> </w:t>
      </w:r>
      <w:r w:rsidR="007A1093">
        <w:rPr>
          <w:rFonts w:cs="B Nazanin" w:hint="cs"/>
          <w:rtl/>
          <w:lang w:bidi="fa-IR"/>
        </w:rPr>
        <w:t>ارتباط برقرار</w:t>
      </w:r>
      <w:r w:rsidR="003050B1">
        <w:rPr>
          <w:rFonts w:cs="B Nazanin" w:hint="cs"/>
          <w:rtl/>
          <w:lang w:bidi="fa-IR"/>
        </w:rPr>
        <w:t xml:space="preserve"> </w:t>
      </w:r>
      <w:r w:rsidR="007A1093">
        <w:rPr>
          <w:rFonts w:cs="B Nazanin" w:hint="cs"/>
          <w:rtl/>
          <w:lang w:bidi="fa-IR"/>
        </w:rPr>
        <w:t>کنند. در حال حاضر این دستیاران با استفاده از صوت و متن این ارتباط را برقرار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 xml:space="preserve">کنند </w:t>
      </w:r>
      <w:r w:rsidR="00F4399A">
        <w:rPr>
          <w:rFonts w:cs="B Nazanin" w:hint="cs"/>
          <w:rtl/>
          <w:lang w:bidi="fa-IR"/>
        </w:rPr>
        <w:t xml:space="preserve">در نتیجه </w:t>
      </w:r>
      <w:r w:rsidR="007A1093">
        <w:rPr>
          <w:rFonts w:cs="B Nazanin" w:hint="cs"/>
          <w:rtl/>
          <w:lang w:bidi="fa-IR"/>
        </w:rPr>
        <w:t>گفتگوی بین این دستیاران با انسان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 xml:space="preserve">ها </w:t>
      </w:r>
      <w:r w:rsidR="00B849C5">
        <w:rPr>
          <w:rFonts w:cs="B Nazanin" w:hint="cs"/>
          <w:rtl/>
          <w:lang w:bidi="fa-IR"/>
        </w:rPr>
        <w:t xml:space="preserve">مشابه دنیای </w:t>
      </w:r>
      <w:r w:rsidR="007A1093">
        <w:rPr>
          <w:rFonts w:cs="B Nazanin" w:hint="cs"/>
          <w:rtl/>
          <w:lang w:bidi="fa-IR"/>
        </w:rPr>
        <w:t>واقعی نمی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باشد. این ارتباط را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توان با استفاده از داده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های تصویری و ویدئویی به واقعیت نزدیک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تر کرد. اینجاست که مسئله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ی پرسش و پاسخ تصویری برای نزدیک کردن تعامل بین انسان و عامل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>های گفتگو</w:t>
      </w:r>
      <w:r w:rsidR="00B849C5">
        <w:rPr>
          <w:rFonts w:cs="B Nazanin" w:hint="cs"/>
          <w:rtl/>
          <w:lang w:bidi="fa-IR"/>
        </w:rPr>
        <w:t xml:space="preserve"> به دنیای واقعی</w:t>
      </w:r>
      <w:r w:rsidR="007A1093">
        <w:rPr>
          <w:rFonts w:cs="B Nazanin" w:hint="cs"/>
          <w:rtl/>
          <w:lang w:bidi="fa-IR"/>
        </w:rPr>
        <w:t xml:space="preserve"> می</w:t>
      </w:r>
      <w:r w:rsidR="00F4399A">
        <w:rPr>
          <w:rFonts w:cs="B Nazanin" w:hint="eastAsia"/>
          <w:rtl/>
          <w:lang w:bidi="fa-IR"/>
        </w:rPr>
        <w:t>‌</w:t>
      </w:r>
      <w:r w:rsidR="007A1093">
        <w:rPr>
          <w:rFonts w:cs="B Nazanin" w:hint="cs"/>
          <w:rtl/>
          <w:lang w:bidi="fa-IR"/>
        </w:rPr>
        <w:t xml:space="preserve">تواند </w:t>
      </w:r>
      <w:r w:rsidR="00F4399A">
        <w:rPr>
          <w:rFonts w:cs="B Nazanin" w:hint="cs"/>
          <w:rtl/>
          <w:lang w:bidi="fa-IR"/>
        </w:rPr>
        <w:t>موثر باشد.</w:t>
      </w:r>
      <w:r w:rsidR="00F4399A">
        <w:rPr>
          <w:rFonts w:cs="B Nazanin"/>
          <w:lang w:bidi="fa-IR"/>
        </w:rPr>
        <w:t xml:space="preserve"> </w:t>
      </w:r>
      <w:r w:rsidR="00F4399A">
        <w:rPr>
          <w:rFonts w:cs="B Nazanin" w:hint="cs"/>
          <w:rtl/>
          <w:lang w:bidi="fa-IR"/>
        </w:rPr>
        <w:t xml:space="preserve"> همین موضوع را می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توانیم به صورت گسترده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تر</w:t>
      </w:r>
      <w:r w:rsidR="003050B1">
        <w:rPr>
          <w:rFonts w:cs="B Nazanin" w:hint="cs"/>
          <w:rtl/>
          <w:lang w:bidi="fa-IR"/>
        </w:rPr>
        <w:t>ی</w:t>
      </w:r>
      <w:r w:rsidR="00F4399A">
        <w:rPr>
          <w:rFonts w:cs="B Nazanin" w:hint="cs"/>
          <w:rtl/>
          <w:lang w:bidi="fa-IR"/>
        </w:rPr>
        <w:t xml:space="preserve"> در ربات</w:t>
      </w:r>
      <w:r w:rsidR="00237A62">
        <w:rPr>
          <w:rFonts w:cs="B Nazanin" w:hint="eastAsia"/>
          <w:lang w:bidi="fa-IR"/>
        </w:rPr>
        <w:t>‌</w:t>
      </w:r>
      <w:r w:rsidR="00F4399A">
        <w:rPr>
          <w:rFonts w:cs="B Nazanin" w:hint="cs"/>
          <w:rtl/>
          <w:lang w:bidi="fa-IR"/>
        </w:rPr>
        <w:t>ها مشاهده کنیم. برای این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که ربات بتواند به</w:t>
      </w:r>
      <w:r w:rsidR="003050B1">
        <w:rPr>
          <w:rFonts w:cs="B Nazanin" w:hint="cs"/>
          <w:rtl/>
          <w:lang w:bidi="fa-IR"/>
        </w:rPr>
        <w:t xml:space="preserve">تر </w:t>
      </w:r>
      <w:r w:rsidR="00F4399A">
        <w:rPr>
          <w:rFonts w:cs="B Nazanin" w:hint="cs"/>
          <w:rtl/>
          <w:lang w:bidi="fa-IR"/>
        </w:rPr>
        <w:t>با انسان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ها ارتباط برقرار کند و به سوالات و درخواست</w:t>
      </w:r>
      <w:r w:rsidR="003050B1">
        <w:rPr>
          <w:rFonts w:cs="B Nazanin" w:hint="eastAsia"/>
          <w:rtl/>
          <w:lang w:bidi="fa-IR"/>
        </w:rPr>
        <w:t>‌</w:t>
      </w:r>
      <w:r w:rsidR="00F4399A">
        <w:rPr>
          <w:rFonts w:cs="B Nazanin" w:hint="cs"/>
          <w:rtl/>
          <w:lang w:bidi="fa-IR"/>
        </w:rPr>
        <w:t>ها پاسخ دهد</w:t>
      </w:r>
      <w:r w:rsidR="003050B1">
        <w:rPr>
          <w:rFonts w:cs="B Nazanin" w:hint="cs"/>
          <w:rtl/>
          <w:lang w:bidi="fa-IR"/>
        </w:rPr>
        <w:t>؛</w:t>
      </w:r>
      <w:r w:rsidR="00F4399A">
        <w:rPr>
          <w:rFonts w:cs="B Nazanin" w:hint="cs"/>
          <w:rtl/>
          <w:lang w:bidi="fa-IR"/>
        </w:rPr>
        <w:t xml:space="preserve"> نیاز دارد که درک و فهم درستی از اطراف داشته باشد که این مستلزم داشتن تصویری</w:t>
      </w:r>
      <w:r w:rsidR="003050B1">
        <w:rPr>
          <w:rFonts w:cs="B Nazanin" w:hint="cs"/>
          <w:rtl/>
          <w:lang w:bidi="fa-IR"/>
        </w:rPr>
        <w:t xml:space="preserve"> دقیق</w:t>
      </w:r>
      <w:r w:rsidR="00F4399A">
        <w:rPr>
          <w:rFonts w:cs="B Nazanin" w:hint="cs"/>
          <w:rtl/>
          <w:lang w:bidi="fa-IR"/>
        </w:rPr>
        <w:t xml:space="preserve"> از </w:t>
      </w:r>
      <w:r w:rsidR="003050B1">
        <w:rPr>
          <w:rFonts w:cs="B Nazanin" w:hint="cs"/>
          <w:rtl/>
          <w:lang w:bidi="fa-IR"/>
        </w:rPr>
        <w:t>پیرامون است. بنابراین این ربات می</w:t>
      </w:r>
      <w:r w:rsidR="003050B1">
        <w:rPr>
          <w:rFonts w:cs="B Nazanin" w:hint="eastAsia"/>
          <w:rtl/>
          <w:lang w:bidi="fa-IR"/>
        </w:rPr>
        <w:t>‌</w:t>
      </w:r>
      <w:r w:rsidR="003050B1">
        <w:rPr>
          <w:rFonts w:cs="B Nazanin" w:hint="cs"/>
          <w:rtl/>
          <w:lang w:bidi="fa-IR"/>
        </w:rPr>
        <w:t>تواند برای پاسخ به پرسش</w:t>
      </w:r>
      <w:r w:rsidR="003050B1">
        <w:rPr>
          <w:rFonts w:cs="B Nazanin" w:hint="eastAsia"/>
          <w:rtl/>
          <w:lang w:bidi="fa-IR"/>
        </w:rPr>
        <w:t>‌</w:t>
      </w:r>
      <w:r w:rsidR="003050B1">
        <w:rPr>
          <w:rFonts w:cs="B Nazanin" w:hint="cs"/>
          <w:rtl/>
          <w:lang w:bidi="fa-IR"/>
        </w:rPr>
        <w:t>ها از دانشی که از طریق تصویر پیرامون خود بدست می</w:t>
      </w:r>
      <w:r w:rsidR="003050B1">
        <w:rPr>
          <w:rFonts w:cs="B Nazanin" w:hint="eastAsia"/>
          <w:rtl/>
          <w:lang w:bidi="fa-IR"/>
        </w:rPr>
        <w:t>‌</w:t>
      </w:r>
      <w:r w:rsidR="003050B1">
        <w:rPr>
          <w:rFonts w:cs="B Nazanin" w:hint="cs"/>
          <w:rtl/>
          <w:lang w:bidi="fa-IR"/>
        </w:rPr>
        <w:t>آورد، جواب درستی را بدهد.</w:t>
      </w:r>
      <w:r w:rsidR="00F4399A">
        <w:rPr>
          <w:rFonts w:cs="B Nazanin" w:hint="cs"/>
          <w:rtl/>
          <w:lang w:bidi="fa-IR"/>
        </w:rPr>
        <w:t xml:space="preserve"> </w:t>
      </w:r>
    </w:p>
    <w:p w14:paraId="1CB8B647" w14:textId="77777777" w:rsidR="00452A4C" w:rsidRPr="00E6054B" w:rsidRDefault="00C72735" w:rsidP="00C72735">
      <w:pPr>
        <w:bidi/>
        <w:jc w:val="both"/>
        <w:rPr>
          <w:rFonts w:cs="B Nazanin"/>
          <w:rtl/>
          <w:lang w:bidi="fa-IR"/>
        </w:rPr>
      </w:pPr>
      <w:r w:rsidRPr="00E6054B">
        <w:rPr>
          <w:rFonts w:cs="B Nazanin" w:hint="cs"/>
          <w:b/>
          <w:bCs/>
          <w:rtl/>
          <w:lang w:bidi="fa-IR"/>
        </w:rPr>
        <w:t>4</w:t>
      </w:r>
      <w:r w:rsidR="00077B73" w:rsidRPr="00E6054B">
        <w:rPr>
          <w:rFonts w:cs="B Nazanin" w:hint="cs"/>
          <w:rtl/>
          <w:lang w:bidi="fa-IR"/>
        </w:rPr>
        <w:t>- نتيجه ارزيابي در گروه:</w:t>
      </w:r>
    </w:p>
    <w:p w14:paraId="75357A5D" w14:textId="0F597F08" w:rsidR="00452A4C" w:rsidRDefault="00393ADE" w:rsidP="00EC4988">
      <w:pPr>
        <w:bidi/>
        <w:jc w:val="both"/>
        <w:rPr>
          <w:rFonts w:cs="B Nazanin"/>
          <w:lang w:bidi="fa-IR"/>
        </w:rPr>
      </w:pPr>
      <w:r w:rsidRPr="00E6054B">
        <w:rPr>
          <w:rFonts w:cs="B Nazanin" w:hint="cs"/>
          <w:rtl/>
          <w:lang w:bidi="fa-IR"/>
        </w:rPr>
        <w:t xml:space="preserve">        قبول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</w:t>
      </w:r>
      <w:r w:rsidR="00077B73" w:rsidRPr="00E6054B">
        <w:rPr>
          <w:rFonts w:cs="B Nazanin" w:hint="cs"/>
          <w:rtl/>
          <w:lang w:bidi="fa-IR"/>
        </w:rPr>
        <w:t xml:space="preserve"> </w:t>
      </w:r>
      <w:r w:rsidRPr="00E6054B">
        <w:rPr>
          <w:rFonts w:cs="B Nazanin" w:hint="cs"/>
          <w:rtl/>
          <w:lang w:bidi="fa-IR"/>
        </w:rPr>
        <w:t xml:space="preserve">رد 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  تصحيح 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</w:t>
      </w:r>
      <w:r w:rsidR="007B6209" w:rsidRPr="00E6054B">
        <w:rPr>
          <w:rFonts w:cs="B Nazanin" w:hint="cs"/>
          <w:rtl/>
          <w:lang w:bidi="fa-IR"/>
        </w:rPr>
        <w:t xml:space="preserve">ارسال براي </w:t>
      </w:r>
      <w:r w:rsidRPr="00E6054B">
        <w:rPr>
          <w:rFonts w:cs="B Nazanin" w:hint="cs"/>
          <w:rtl/>
          <w:lang w:bidi="fa-IR"/>
        </w:rPr>
        <w:t xml:space="preserve">داوري </w:t>
      </w:r>
      <w:r w:rsidRPr="00E6054B">
        <w:rPr>
          <w:rFonts w:cs="B Nazanin" w:hint="cs"/>
          <w:lang w:bidi="fa-IR"/>
        </w:rPr>
        <w:sym w:font="Symbol" w:char="F0FF"/>
      </w:r>
      <w:r w:rsidRPr="00E6054B">
        <w:rPr>
          <w:rFonts w:cs="B Nazanin" w:hint="cs"/>
          <w:rtl/>
          <w:lang w:bidi="fa-IR"/>
        </w:rPr>
        <w:t xml:space="preserve">                                   تاريخ --/--/----    امضا</w:t>
      </w:r>
      <w:r w:rsidR="007B6209" w:rsidRPr="00E6054B">
        <w:rPr>
          <w:rFonts w:cs="B Nazanin" w:hint="cs"/>
          <w:rtl/>
          <w:lang w:bidi="fa-IR"/>
        </w:rPr>
        <w:t>ء مدير گروه</w:t>
      </w:r>
      <w:r w:rsidRPr="00E6054B">
        <w:rPr>
          <w:rFonts w:cs="B Nazanin" w:hint="cs"/>
          <w:rtl/>
          <w:lang w:bidi="fa-IR"/>
        </w:rPr>
        <w:t>: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1253399545"/>
        <w:docPartObj>
          <w:docPartGallery w:val="Bibliographies"/>
          <w:docPartUnique/>
        </w:docPartObj>
      </w:sdtPr>
      <w:sdtEndPr/>
      <w:sdtContent>
        <w:p w14:paraId="608A63D1" w14:textId="57000D85" w:rsidR="002F0283" w:rsidRDefault="002F0283" w:rsidP="002F0283">
          <w:pPr>
            <w:pStyle w:val="Heading1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مراجع</w:t>
          </w:r>
        </w:p>
        <w:customXmlDelRangeStart w:id="65" w:author="Maryam Hashemi" w:date="2020-05-30T17:32:00Z"/>
        <w:sdt>
          <w:sdtPr>
            <w:id w:val="-573587230"/>
            <w:bibliography/>
          </w:sdtPr>
          <w:sdtEndPr/>
          <w:sdtContent>
            <w:customXmlDelRangeEnd w:id="65"/>
            <w:p w14:paraId="79FFF105" w14:textId="32F2527A" w:rsidR="00BD235B" w:rsidRDefault="00BD235B" w:rsidP="006D203C">
              <w:pPr>
                <w:rPr>
                  <w:noProof/>
                  <w:sz w:val="20"/>
                  <w:szCs w:val="20"/>
                </w:rPr>
              </w:pP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88"/>
                <w:gridCol w:w="9084"/>
              </w:tblGrid>
              <w:tr w:rsidR="00BD235B" w14:paraId="311AD6BF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235D89" w14:textId="71206BCA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del w:id="66" w:author="Maryam Hashemi" w:date="2020-05-30T17:33:00Z">
                      <w:r w:rsidDel="00531D71">
                        <w:rPr>
                          <w:noProof/>
                        </w:rPr>
                        <w:delText>[1]</w:delText>
                      </w:r>
                    </w:del>
                    <w:ins w:id="67" w:author="Maryam Hashemi" w:date="2020-05-30T17:33:00Z">
                      <w:r w:rsidR="00531D71">
                        <w:rPr>
                          <w:noProof/>
                        </w:rPr>
                        <w:t>[</w:t>
                      </w:r>
                      <w:r w:rsidR="00531D71">
                        <w:rPr>
                          <w:rFonts w:hint="cs"/>
                          <w:noProof/>
                          <w:rtl/>
                          <w:lang w:bidi="fa-IR"/>
                        </w:rPr>
                        <w:t>1</w:t>
                      </w:r>
                      <w:r w:rsidR="00531D71">
                        <w:rPr>
                          <w:noProof/>
                          <w:lang w:bidi="fa-IR"/>
                        </w:rPr>
                        <w:t>]</w:t>
                      </w:r>
                    </w:ins>
                    <w:r>
                      <w:rPr>
                        <w:noProof/>
                      </w:rPr>
                      <w:t xml:space="preserve">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C816AD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Srivastava, V.Murali, S. Ram Dubey, S. Mukherjee, "Visual Question Answering using Deep Learning: A Survey and Performance Analysis," </w:t>
                    </w:r>
                    <w:r>
                      <w:rPr>
                        <w:i/>
                        <w:iCs/>
                        <w:noProof/>
                      </w:rPr>
                      <w:t xml:space="preserve">arXiv, </w:t>
                    </w:r>
                    <w:r>
                      <w:rPr>
                        <w:noProof/>
                      </w:rPr>
                      <w:t xml:space="preserve">vol. abs/1909.01860, 2019. </w:t>
                    </w:r>
                  </w:p>
                </w:tc>
              </w:tr>
              <w:tr w:rsidR="00BD235B" w14:paraId="2D44140E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AD2670" w14:textId="6A4B5394" w:rsidR="00BD235B" w:rsidRDefault="00531D71">
                    <w:pPr>
                      <w:pStyle w:val="Bibliography"/>
                      <w:rPr>
                        <w:noProof/>
                      </w:rPr>
                    </w:pPr>
                    <w:ins w:id="68" w:author="Maryam Hashemi" w:date="2020-05-30T17:33:00Z">
                      <w:r>
                        <w:rPr>
                          <w:noProof/>
                        </w:rPr>
                        <w:t>[</w:t>
                      </w:r>
                    </w:ins>
                    <w:ins w:id="69" w:author="Maryam Hashemi" w:date="2020-05-30T17:34:00Z">
                      <w:r w:rsidR="00EA3518">
                        <w:rPr>
                          <w:rFonts w:hint="cs"/>
                          <w:noProof/>
                          <w:rtl/>
                          <w:lang w:bidi="fa-IR"/>
                        </w:rPr>
                        <w:t>2</w:t>
                      </w:r>
                    </w:ins>
                    <w:ins w:id="70" w:author="Maryam Hashemi" w:date="2020-05-30T17:33:00Z">
                      <w:r>
                        <w:rPr>
                          <w:noProof/>
                          <w:lang w:bidi="fa-IR"/>
                        </w:rPr>
                        <w:t>]</w:t>
                      </w:r>
                    </w:ins>
                    <w:del w:id="71" w:author="Maryam Hashemi" w:date="2020-05-30T17:33:00Z">
                      <w:r w:rsidR="00BD235B" w:rsidDel="00531D71">
                        <w:rPr>
                          <w:noProof/>
                        </w:rPr>
                        <w:delText xml:space="preserve">[2]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26A89AB7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Q. Wu, D. Teney, P. Wang. C. Shen, A.R. Dick, A. van den Hengel, "Visual question answering: A survey of methods and datasets," </w:t>
                    </w:r>
                    <w:r>
                      <w:rPr>
                        <w:i/>
                        <w:iCs/>
                        <w:noProof/>
                      </w:rPr>
                      <w:t xml:space="preserve">ArXiv, </w:t>
                    </w:r>
                    <w:r>
                      <w:rPr>
                        <w:noProof/>
                      </w:rPr>
                      <w:t xml:space="preserve">vol. abs/1607.05910, 2017. </w:t>
                    </w:r>
                  </w:p>
                </w:tc>
              </w:tr>
              <w:tr w:rsidR="00BD235B" w14:paraId="0BD0C311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C2320E" w14:textId="291BF8EE" w:rsidR="00BD235B" w:rsidRDefault="00531D71">
                    <w:pPr>
                      <w:pStyle w:val="Bibliography"/>
                      <w:rPr>
                        <w:noProof/>
                      </w:rPr>
                    </w:pPr>
                    <w:ins w:id="72" w:author="Maryam Hashemi" w:date="2020-05-30T17:33:00Z">
                      <w:r>
                        <w:rPr>
                          <w:noProof/>
                        </w:rPr>
                        <w:t>[</w:t>
                      </w:r>
                    </w:ins>
                    <w:ins w:id="73" w:author="Maryam Hashemi" w:date="2020-05-30T17:34:00Z">
                      <w:r w:rsidR="00EA3518">
                        <w:rPr>
                          <w:rFonts w:hint="cs"/>
                          <w:noProof/>
                          <w:rtl/>
                          <w:lang w:bidi="fa-IR"/>
                        </w:rPr>
                        <w:t>3</w:t>
                      </w:r>
                    </w:ins>
                    <w:ins w:id="74" w:author="Maryam Hashemi" w:date="2020-05-30T17:33:00Z">
                      <w:r>
                        <w:rPr>
                          <w:noProof/>
                          <w:lang w:bidi="fa-IR"/>
                        </w:rPr>
                        <w:t>]</w:t>
                      </w:r>
                    </w:ins>
                    <w:del w:id="75" w:author="Maryam Hashemi" w:date="2020-05-30T17:33:00Z">
                      <w:r w:rsidR="00BD235B" w:rsidDel="00531D71">
                        <w:rPr>
                          <w:noProof/>
                        </w:rPr>
                        <w:delText xml:space="preserve">[3]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60071C2D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Malinowski and M. Fritz, "A Multi-World Approach to Question Answering about Real-World Scenes based on Uncertain Input," </w:t>
                    </w:r>
                    <w:r>
                      <w:rPr>
                        <w:i/>
                        <w:iCs/>
                        <w:noProof/>
                      </w:rPr>
                      <w:t xml:space="preserve">NIPS, </w:t>
                    </w:r>
                    <w:r>
                      <w:rPr>
                        <w:noProof/>
                      </w:rPr>
                      <w:t xml:space="preserve">vol. abs/1410.0210, 2014. </w:t>
                    </w:r>
                  </w:p>
                </w:tc>
              </w:tr>
              <w:tr w:rsidR="00BD235B" w14:paraId="6C9DDD7E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D8190C" w14:textId="21502AD3" w:rsidR="00BD235B" w:rsidRDefault="00531D71">
                    <w:pPr>
                      <w:pStyle w:val="Bibliography"/>
                      <w:rPr>
                        <w:noProof/>
                      </w:rPr>
                    </w:pPr>
                    <w:ins w:id="76" w:author="Maryam Hashemi" w:date="2020-05-30T17:33:00Z">
                      <w:r>
                        <w:rPr>
                          <w:noProof/>
                        </w:rPr>
                        <w:t>[</w:t>
                      </w:r>
                    </w:ins>
                    <w:ins w:id="77" w:author="Maryam Hashemi" w:date="2020-05-30T17:34:00Z">
                      <w:r w:rsidR="00EA3518">
                        <w:rPr>
                          <w:rFonts w:hint="cs"/>
                          <w:noProof/>
                          <w:rtl/>
                          <w:lang w:bidi="fa-IR"/>
                        </w:rPr>
                        <w:t>4</w:t>
                      </w:r>
                    </w:ins>
                    <w:ins w:id="78" w:author="Maryam Hashemi" w:date="2020-05-30T17:33:00Z">
                      <w:r>
                        <w:rPr>
                          <w:noProof/>
                          <w:lang w:bidi="fa-IR"/>
                        </w:rPr>
                        <w:t>]</w:t>
                      </w:r>
                    </w:ins>
                    <w:del w:id="79" w:author="Maryam Hashemi" w:date="2020-05-30T17:33:00Z">
                      <w:r w:rsidR="00BD235B" w:rsidDel="00531D71">
                        <w:rPr>
                          <w:noProof/>
                        </w:rPr>
                        <w:delText xml:space="preserve">[4]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1745D234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Antol, A. Agrawal, J. Lu, M. Mitchell,D. Batra, C. Lawrence Zitnick, D. Parikh, "Vqa: Visual question answering," in </w:t>
                    </w:r>
                    <w:r>
                      <w:rPr>
                        <w:i/>
                        <w:iCs/>
                        <w:noProof/>
                      </w:rPr>
                      <w:t>Proceedings of the IEEE international conference on computer vision</w:t>
                    </w:r>
                    <w:r>
                      <w:rPr>
                        <w:noProof/>
                      </w:rPr>
                      <w:t xml:space="preserve">, 2015. </w:t>
                    </w:r>
                  </w:p>
                </w:tc>
              </w:tr>
              <w:tr w:rsidR="00BD235B" w14:paraId="6955EEB0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472B59" w14:textId="3C7B39F4" w:rsidR="00BD235B" w:rsidRDefault="00531D71">
                    <w:pPr>
                      <w:pStyle w:val="Bibliography"/>
                      <w:rPr>
                        <w:noProof/>
                      </w:rPr>
                    </w:pPr>
                    <w:ins w:id="80" w:author="Maryam Hashemi" w:date="2020-05-30T17:33:00Z">
                      <w:r>
                        <w:rPr>
                          <w:noProof/>
                        </w:rPr>
                        <w:t>[</w:t>
                      </w:r>
                    </w:ins>
                    <w:ins w:id="81" w:author="Maryam Hashemi" w:date="2020-05-30T17:34:00Z">
                      <w:r w:rsidR="00EA3518">
                        <w:rPr>
                          <w:rFonts w:hint="cs"/>
                          <w:noProof/>
                          <w:rtl/>
                          <w:lang w:bidi="fa-IR"/>
                        </w:rPr>
                        <w:t>5</w:t>
                      </w:r>
                    </w:ins>
                    <w:ins w:id="82" w:author="Maryam Hashemi" w:date="2020-05-30T17:33:00Z">
                      <w:r>
                        <w:rPr>
                          <w:noProof/>
                          <w:lang w:bidi="fa-IR"/>
                        </w:rPr>
                        <w:t>]</w:t>
                      </w:r>
                    </w:ins>
                    <w:del w:id="83" w:author="Maryam Hashemi" w:date="2020-05-30T17:33:00Z">
                      <w:r w:rsidR="00BD235B" w:rsidDel="00531D71">
                        <w:rPr>
                          <w:noProof/>
                        </w:rPr>
                        <w:delText xml:space="preserve">[5]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6856E9D8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Yu, E. Park, A. Berg, T. Berg, "Visual madlibs: Fill in the blank image generation and question answering," </w:t>
                    </w:r>
                    <w:r>
                      <w:rPr>
                        <w:i/>
                        <w:iCs/>
                        <w:noProof/>
                      </w:rPr>
                      <w:t xml:space="preserve">IEEE ICCV, </w:t>
                    </w:r>
                    <w:r>
                      <w:rPr>
                        <w:noProof/>
                      </w:rPr>
                      <w:t xml:space="preserve">p. 2461–2469, 2015. </w:t>
                    </w:r>
                  </w:p>
                </w:tc>
              </w:tr>
              <w:tr w:rsidR="00BD235B" w14:paraId="1305F530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B2D35F" w14:textId="4C591DBD" w:rsidR="00BD235B" w:rsidRDefault="00531D71">
                    <w:pPr>
                      <w:pStyle w:val="Bibliography"/>
                      <w:rPr>
                        <w:noProof/>
                      </w:rPr>
                    </w:pPr>
                    <w:ins w:id="84" w:author="Maryam Hashemi" w:date="2020-05-30T17:33:00Z">
                      <w:r>
                        <w:rPr>
                          <w:noProof/>
                        </w:rPr>
                        <w:t>[</w:t>
                      </w:r>
                    </w:ins>
                    <w:ins w:id="85" w:author="Maryam Hashemi" w:date="2020-05-30T17:34:00Z">
                      <w:r w:rsidR="00EA3518">
                        <w:rPr>
                          <w:rFonts w:hint="cs"/>
                          <w:noProof/>
                          <w:rtl/>
                          <w:lang w:bidi="fa-IR"/>
                        </w:rPr>
                        <w:t>6</w:t>
                      </w:r>
                    </w:ins>
                    <w:ins w:id="86" w:author="Maryam Hashemi" w:date="2020-05-30T17:33:00Z">
                      <w:r>
                        <w:rPr>
                          <w:noProof/>
                          <w:lang w:bidi="fa-IR"/>
                        </w:rPr>
                        <w:t>]</w:t>
                      </w:r>
                    </w:ins>
                    <w:del w:id="87" w:author="Maryam Hashemi" w:date="2020-05-30T17:33:00Z">
                      <w:r w:rsidR="00BD235B" w:rsidDel="00531D71">
                        <w:rPr>
                          <w:noProof/>
                        </w:rPr>
                        <w:delText xml:space="preserve">[6]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0763998A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Zhu, O. Groth, M. Bernstein, L. Fei-Fei, "Visual7w: Grounded question answering in images," in </w:t>
                    </w:r>
                    <w:r>
                      <w:rPr>
                        <w:i/>
                        <w:iCs/>
                        <w:noProof/>
                      </w:rPr>
                      <w:t>Proceedings of the IEEE conference on computer vision and pattern recognition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BD235B" w14:paraId="31DEF8CC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9BF2CD" w14:textId="746E07A3" w:rsidR="00BD235B" w:rsidRDefault="00531D71">
                    <w:pPr>
                      <w:pStyle w:val="Bibliography"/>
                      <w:rPr>
                        <w:noProof/>
                      </w:rPr>
                    </w:pPr>
                    <w:ins w:id="88" w:author="Maryam Hashemi" w:date="2020-05-30T17:33:00Z">
                      <w:r>
                        <w:rPr>
                          <w:noProof/>
                        </w:rPr>
                        <w:t>[</w:t>
                      </w:r>
                    </w:ins>
                    <w:ins w:id="89" w:author="Maryam Hashemi" w:date="2020-05-30T17:34:00Z">
                      <w:r w:rsidR="00EA3518">
                        <w:rPr>
                          <w:rFonts w:hint="cs"/>
                          <w:noProof/>
                          <w:rtl/>
                          <w:lang w:bidi="fa-IR"/>
                        </w:rPr>
                        <w:t>7</w:t>
                      </w:r>
                    </w:ins>
                    <w:ins w:id="90" w:author="Maryam Hashemi" w:date="2020-05-30T17:33:00Z">
                      <w:r>
                        <w:rPr>
                          <w:noProof/>
                          <w:lang w:bidi="fa-IR"/>
                        </w:rPr>
                        <w:t>]</w:t>
                      </w:r>
                    </w:ins>
                    <w:del w:id="91" w:author="Maryam Hashemi" w:date="2020-05-30T17:33:00Z">
                      <w:r w:rsidR="00BD235B" w:rsidDel="00531D71">
                        <w:rPr>
                          <w:noProof/>
                        </w:rPr>
                        <w:delText xml:space="preserve">[7]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07BE7D70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Johnson, B. Hariharan, L. van der Maaten, L. Fei-Fei, C. Lawrence Zitnick, R. Girshick, "Clevr: A diagnostic dataset for compositional language and elementary visual reasoning," in </w:t>
                    </w:r>
                    <w:r>
                      <w:rPr>
                        <w:i/>
                        <w:iCs/>
                        <w:noProof/>
                      </w:rPr>
                      <w:t>Proceedings of the IEEE Conference on Computer Vision and Pattern Recognition</w:t>
                    </w:r>
                    <w:r>
                      <w:rPr>
                        <w:noProof/>
                      </w:rPr>
                      <w:t xml:space="preserve">, 2017. </w:t>
                    </w:r>
                  </w:p>
                </w:tc>
              </w:tr>
              <w:tr w:rsidR="00BD235B" w14:paraId="2C489A8C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FB6C0C" w14:textId="60C31D09" w:rsidR="00BD235B" w:rsidRDefault="00531D71">
                    <w:pPr>
                      <w:pStyle w:val="Bibliography"/>
                      <w:rPr>
                        <w:noProof/>
                      </w:rPr>
                    </w:pPr>
                    <w:ins w:id="92" w:author="Maryam Hashemi" w:date="2020-05-30T17:33:00Z">
                      <w:r>
                        <w:rPr>
                          <w:noProof/>
                        </w:rPr>
                        <w:t>[</w:t>
                      </w:r>
                    </w:ins>
                    <w:ins w:id="93" w:author="Maryam Hashemi" w:date="2020-05-30T17:34:00Z">
                      <w:r w:rsidR="00EA3518">
                        <w:rPr>
                          <w:rFonts w:hint="cs"/>
                          <w:noProof/>
                          <w:rtl/>
                          <w:lang w:bidi="fa-IR"/>
                        </w:rPr>
                        <w:t>8</w:t>
                      </w:r>
                    </w:ins>
                    <w:ins w:id="94" w:author="Maryam Hashemi" w:date="2020-05-30T17:33:00Z">
                      <w:r>
                        <w:rPr>
                          <w:noProof/>
                          <w:lang w:bidi="fa-IR"/>
                        </w:rPr>
                        <w:t>]</w:t>
                      </w:r>
                    </w:ins>
                    <w:del w:id="95" w:author="Maryam Hashemi" w:date="2020-05-30T17:33:00Z">
                      <w:r w:rsidR="00BD235B" w:rsidDel="00531D71">
                        <w:rPr>
                          <w:noProof/>
                        </w:rPr>
                        <w:delText xml:space="preserve">[8]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56CDC35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Acharya, K. Kafle, Ch. Kanan, "TallyQA: Answering complex counting questions," in </w:t>
                    </w:r>
                    <w:r>
                      <w:rPr>
                        <w:i/>
                        <w:iCs/>
                        <w:noProof/>
                      </w:rPr>
                      <w:t>Proceedings of the AAAI Conference on Artificial Intelligence</w:t>
                    </w:r>
                    <w:r>
                      <w:rPr>
                        <w:noProof/>
                      </w:rPr>
                      <w:t xml:space="preserve">, 2019. </w:t>
                    </w:r>
                  </w:p>
                </w:tc>
              </w:tr>
              <w:tr w:rsidR="00BD235B" w14:paraId="22D831D1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5DB6A9" w14:textId="35B95513" w:rsidR="00BD235B" w:rsidRDefault="00531D71">
                    <w:pPr>
                      <w:pStyle w:val="Bibliography"/>
                      <w:rPr>
                        <w:noProof/>
                      </w:rPr>
                    </w:pPr>
                    <w:ins w:id="96" w:author="Maryam Hashemi" w:date="2020-05-30T17:33:00Z">
                      <w:r>
                        <w:rPr>
                          <w:noProof/>
                        </w:rPr>
                        <w:t>[</w:t>
                      </w:r>
                    </w:ins>
                    <w:ins w:id="97" w:author="Maryam Hashemi" w:date="2020-05-30T17:34:00Z">
                      <w:r w:rsidR="00EA3518">
                        <w:rPr>
                          <w:rFonts w:hint="cs"/>
                          <w:noProof/>
                          <w:rtl/>
                          <w:lang w:bidi="fa-IR"/>
                        </w:rPr>
                        <w:t>9</w:t>
                      </w:r>
                    </w:ins>
                    <w:ins w:id="98" w:author="Maryam Hashemi" w:date="2020-05-30T17:33:00Z">
                      <w:r>
                        <w:rPr>
                          <w:noProof/>
                          <w:lang w:bidi="fa-IR"/>
                        </w:rPr>
                        <w:t>]</w:t>
                      </w:r>
                    </w:ins>
                    <w:del w:id="99" w:author="Maryam Hashemi" w:date="2020-05-30T17:33:00Z">
                      <w:r w:rsidR="00BD235B" w:rsidDel="00531D71">
                        <w:rPr>
                          <w:noProof/>
                        </w:rPr>
                        <w:delText xml:space="preserve">[9]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3E356E60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Shah, A. Mishra, N. Yadati, P. P. Talukdar, "Kvqa: Knowledge-aware visual question answering," in </w:t>
                    </w:r>
                    <w:r>
                      <w:rPr>
                        <w:i/>
                        <w:iCs/>
                        <w:noProof/>
                      </w:rPr>
                      <w:t>Proceedings of the AAAI Conference on Artificial Intelligence</w:t>
                    </w:r>
                    <w:r>
                      <w:rPr>
                        <w:noProof/>
                      </w:rPr>
                      <w:t xml:space="preserve">, 2019. </w:t>
                    </w:r>
                  </w:p>
                </w:tc>
              </w:tr>
              <w:tr w:rsidR="00BD235B" w14:paraId="25466EBE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FBE9B4" w14:textId="6EF84AF0" w:rsidR="00BD235B" w:rsidRDefault="00531D71">
                    <w:pPr>
                      <w:pStyle w:val="Bibliography"/>
                      <w:rPr>
                        <w:noProof/>
                      </w:rPr>
                    </w:pPr>
                    <w:ins w:id="100" w:author="Maryam Hashemi" w:date="2020-05-30T17:33:00Z">
                      <w:r>
                        <w:rPr>
                          <w:noProof/>
                        </w:rPr>
                        <w:t>[</w:t>
                      </w:r>
                    </w:ins>
                    <w:ins w:id="101" w:author="Maryam Hashemi" w:date="2020-05-30T17:34:00Z">
                      <w:r w:rsidR="00EA3518">
                        <w:rPr>
                          <w:rFonts w:hint="cs"/>
                          <w:noProof/>
                          <w:rtl/>
                          <w:lang w:bidi="fa-IR"/>
                        </w:rPr>
                        <w:t>10</w:t>
                      </w:r>
                    </w:ins>
                    <w:ins w:id="102" w:author="Maryam Hashemi" w:date="2020-05-30T17:33:00Z">
                      <w:r>
                        <w:rPr>
                          <w:noProof/>
                          <w:lang w:bidi="fa-IR"/>
                        </w:rPr>
                        <w:t>]</w:t>
                      </w:r>
                    </w:ins>
                    <w:del w:id="103" w:author="Maryam Hashemi" w:date="2020-05-30T17:33:00Z">
                      <w:r w:rsidR="00BD235B" w:rsidDel="00531D71">
                        <w:rPr>
                          <w:noProof/>
                        </w:rPr>
                        <w:delText xml:space="preserve">[10]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0D4182DF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Manmadhan, B. C. Kovoor, "Visual question answering: a state-of-the-art review," Springer, 2020, pp. 1-41.</w:t>
                    </w:r>
                  </w:p>
                </w:tc>
              </w:tr>
              <w:tr w:rsidR="00BD235B" w14:paraId="243EAA44" w14:textId="77777777">
                <w:trPr>
                  <w:divId w:val="5973744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133EAD" w14:textId="3FBCF2A8" w:rsidR="00BD235B" w:rsidRDefault="00531D71">
                    <w:pPr>
                      <w:pStyle w:val="Bibliography"/>
                      <w:rPr>
                        <w:noProof/>
                      </w:rPr>
                    </w:pPr>
                    <w:ins w:id="104" w:author="Maryam Hashemi" w:date="2020-05-30T17:34:00Z">
                      <w:r>
                        <w:rPr>
                          <w:noProof/>
                        </w:rPr>
                        <w:t>[</w:t>
                      </w:r>
                      <w:r w:rsidR="00EA3518">
                        <w:rPr>
                          <w:rFonts w:hint="cs"/>
                          <w:noProof/>
                          <w:rtl/>
                          <w:lang w:bidi="fa-IR"/>
                        </w:rPr>
                        <w:t>11</w:t>
                      </w:r>
                      <w:r>
                        <w:rPr>
                          <w:noProof/>
                          <w:lang w:bidi="fa-IR"/>
                        </w:rPr>
                        <w:t>]</w:t>
                      </w:r>
                    </w:ins>
                    <w:del w:id="105" w:author="Maryam Hashemi" w:date="2020-05-30T17:34:00Z">
                      <w:r w:rsidR="00BD235B" w:rsidDel="00531D71">
                        <w:rPr>
                          <w:noProof/>
                        </w:rPr>
                        <w:delText xml:space="preserve">[11] </w:delText>
                      </w:r>
                    </w:del>
                  </w:p>
                </w:tc>
                <w:tc>
                  <w:tcPr>
                    <w:tcW w:w="0" w:type="auto"/>
                    <w:hideMark/>
                  </w:tcPr>
                  <w:p w14:paraId="6F58298B" w14:textId="77777777" w:rsidR="00BD235B" w:rsidRDefault="00BD235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D.Gurari, Q. Li, A. J Stangl, A. Guo, C. Lin, K. Grauman, J. Luo, J. P. Bigham, "Vizwiz grand challenge: Answering visual questions from blind people," in </w:t>
                    </w:r>
                    <w:r>
                      <w:rPr>
                        <w:i/>
                        <w:iCs/>
                        <w:noProof/>
                      </w:rPr>
                      <w:t>Proceedings of the IEEE Conference on Computer Vision and Pattern Recognition</w:t>
                    </w:r>
                    <w:r>
                      <w:rPr>
                        <w:noProof/>
                      </w:rPr>
                      <w:t xml:space="preserve">, 2018. </w:t>
                    </w:r>
                  </w:p>
                </w:tc>
              </w:tr>
            </w:tbl>
            <w:p w14:paraId="776B0ACD" w14:textId="4EB5EC13" w:rsidR="002F0283" w:rsidRPr="00EA3518" w:rsidRDefault="006E6F52" w:rsidP="00EA3518">
              <w:pPr>
                <w:rPr>
                  <w:rtl/>
                </w:rPr>
              </w:pPr>
            </w:p>
            <w:customXmlDelRangeStart w:id="106" w:author="Maryam Hashemi" w:date="2020-05-30T17:32:00Z"/>
          </w:sdtContent>
        </w:sdt>
        <w:customXmlDelRangeEnd w:id="106"/>
      </w:sdtContent>
    </w:sdt>
    <w:sectPr w:rsidR="002F0283" w:rsidRPr="00EA3518" w:rsidSect="007B6209">
      <w:pgSz w:w="12240" w:h="15840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A9417" w14:textId="77777777" w:rsidR="006E6F52" w:rsidRDefault="006E6F52" w:rsidP="00F76EE0">
      <w:r>
        <w:separator/>
      </w:r>
    </w:p>
  </w:endnote>
  <w:endnote w:type="continuationSeparator" w:id="0">
    <w:p w14:paraId="57CDC28D" w14:textId="77777777" w:rsidR="006E6F52" w:rsidRDefault="006E6F52" w:rsidP="00F7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D0B36" w14:textId="77777777" w:rsidR="006E6F52" w:rsidRDefault="006E6F52" w:rsidP="00F76EE0">
      <w:r>
        <w:separator/>
      </w:r>
    </w:p>
  </w:footnote>
  <w:footnote w:type="continuationSeparator" w:id="0">
    <w:p w14:paraId="251228E3" w14:textId="77777777" w:rsidR="006E6F52" w:rsidRDefault="006E6F52" w:rsidP="00F76EE0">
      <w:r>
        <w:continuationSeparator/>
      </w:r>
    </w:p>
  </w:footnote>
  <w:footnote w:id="1">
    <w:p w14:paraId="73D7F662" w14:textId="2C4D4B62" w:rsidR="00BB6AC5" w:rsidRPr="00BB6AC5" w:rsidRDefault="00BB6AC5">
      <w:pPr>
        <w:pStyle w:val="FootnoteText"/>
        <w:rPr>
          <w:lang w:val="af-ZA"/>
        </w:rPr>
      </w:pPr>
      <w:r>
        <w:rPr>
          <w:rStyle w:val="FootnoteReference"/>
        </w:rPr>
        <w:footnoteRef/>
      </w:r>
      <w:r>
        <w:t xml:space="preserve"> Natural Language Processing</w:t>
      </w:r>
    </w:p>
  </w:footnote>
  <w:footnote w:id="2">
    <w:p w14:paraId="55DD073E" w14:textId="6CF76937" w:rsidR="00BB6AC5" w:rsidRPr="00BB6AC5" w:rsidRDefault="00BB6AC5">
      <w:pPr>
        <w:pStyle w:val="FootnoteText"/>
      </w:pPr>
      <w:r>
        <w:rPr>
          <w:rStyle w:val="FootnoteReference"/>
        </w:rPr>
        <w:footnoteRef/>
      </w:r>
      <w:r>
        <w:t xml:space="preserve"> Computer Vision</w:t>
      </w:r>
    </w:p>
  </w:footnote>
  <w:footnote w:id="3">
    <w:p w14:paraId="0147BCE4" w14:textId="77777777" w:rsidR="00F76EE0" w:rsidRDefault="00F76EE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Visual Question Answering</w:t>
      </w:r>
    </w:p>
  </w:footnote>
  <w:footnote w:id="4">
    <w:p w14:paraId="38261A32" w14:textId="008E8A3E" w:rsidR="007B3EE4" w:rsidRDefault="007B3EE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Textual Question Answe</w:t>
      </w:r>
      <w:r w:rsidR="00D72650">
        <w:rPr>
          <w:lang w:bidi="fa-IR"/>
        </w:rPr>
        <w:t>r</w:t>
      </w:r>
      <w:r>
        <w:rPr>
          <w:lang w:bidi="fa-IR"/>
        </w:rPr>
        <w:t>ing</w:t>
      </w:r>
    </w:p>
  </w:footnote>
  <w:footnote w:id="5">
    <w:p w14:paraId="763D564F" w14:textId="3B0B0061" w:rsidR="00BD235B" w:rsidRDefault="00BD235B">
      <w:pPr>
        <w:pStyle w:val="FootnoteText"/>
      </w:pPr>
      <w:ins w:id="60" w:author="Maryam Hashemi" w:date="2020-05-30T16:54:00Z">
        <w:r>
          <w:rPr>
            <w:rStyle w:val="FootnoteReference"/>
          </w:rPr>
          <w:footnoteRef/>
        </w:r>
        <w:r>
          <w:t xml:space="preserve"> </w:t>
        </w:r>
      </w:ins>
      <w:ins w:id="61" w:author="Maryam Hashemi" w:date="2020-05-30T16:55:00Z">
        <w:r>
          <w:fldChar w:fldCharType="begin"/>
        </w:r>
        <w:r>
          <w:instrText xml:space="preserve"> HYPERLINK "https://vizwiz.org/" </w:instrText>
        </w:r>
        <w:r>
          <w:fldChar w:fldCharType="separate"/>
        </w:r>
        <w:r>
          <w:rPr>
            <w:rStyle w:val="Hyperlink"/>
          </w:rPr>
          <w:t>https://vizwiz.org/</w:t>
        </w:r>
        <w:r>
          <w:fldChar w:fldCharType="end"/>
        </w:r>
      </w:ins>
    </w:p>
  </w:footnote>
  <w:footnote w:id="6">
    <w:p w14:paraId="5ECCE3C7" w14:textId="60D5DF6C" w:rsidR="00F4399A" w:rsidRDefault="00F4399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Voice Assistant</w:t>
      </w:r>
    </w:p>
  </w:footnote>
  <w:footnote w:id="7">
    <w:p w14:paraId="16B9D5F3" w14:textId="57B7026F" w:rsidR="00F4399A" w:rsidRDefault="00F4399A">
      <w:pPr>
        <w:pStyle w:val="FootnoteText"/>
      </w:pPr>
      <w:r>
        <w:rPr>
          <w:rStyle w:val="FootnoteReference"/>
        </w:rPr>
        <w:footnoteRef/>
      </w:r>
      <w:r>
        <w:t xml:space="preserve"> Conversational Agents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37C13"/>
    <w:multiLevelType w:val="hybridMultilevel"/>
    <w:tmpl w:val="C98A4EF6"/>
    <w:lvl w:ilvl="0" w:tplc="CD5C0172">
      <w:start w:val="1"/>
      <w:numFmt w:val="decimal"/>
      <w:lvlText w:val="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 w15:restartNumberingAfterBreak="0">
    <w:nsid w:val="61802A65"/>
    <w:multiLevelType w:val="hybridMultilevel"/>
    <w:tmpl w:val="6EFC1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yam Hashemi">
    <w15:presenceInfo w15:providerId="Windows Live" w15:userId="8e891e065032f2a1"/>
  </w15:person>
  <w15:person w15:author="S E">
    <w15:presenceInfo w15:providerId="Windows Live" w15:userId="574f4ce991b716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4C"/>
    <w:rsid w:val="0005678E"/>
    <w:rsid w:val="00077B73"/>
    <w:rsid w:val="0012671C"/>
    <w:rsid w:val="002106CA"/>
    <w:rsid w:val="002317FA"/>
    <w:rsid w:val="00237A62"/>
    <w:rsid w:val="0027221C"/>
    <w:rsid w:val="00275D68"/>
    <w:rsid w:val="002E008F"/>
    <w:rsid w:val="002F0283"/>
    <w:rsid w:val="00301BC0"/>
    <w:rsid w:val="003050B1"/>
    <w:rsid w:val="00306925"/>
    <w:rsid w:val="00314BAD"/>
    <w:rsid w:val="003846E8"/>
    <w:rsid w:val="0039188E"/>
    <w:rsid w:val="00393ADE"/>
    <w:rsid w:val="00403623"/>
    <w:rsid w:val="0044225B"/>
    <w:rsid w:val="00452A4C"/>
    <w:rsid w:val="00495C11"/>
    <w:rsid w:val="004C53B4"/>
    <w:rsid w:val="00525E80"/>
    <w:rsid w:val="00531D71"/>
    <w:rsid w:val="0057295F"/>
    <w:rsid w:val="005A400F"/>
    <w:rsid w:val="005C5BFF"/>
    <w:rsid w:val="00614C91"/>
    <w:rsid w:val="00620017"/>
    <w:rsid w:val="006871E5"/>
    <w:rsid w:val="006D203C"/>
    <w:rsid w:val="006E6F52"/>
    <w:rsid w:val="006F6783"/>
    <w:rsid w:val="00762EB9"/>
    <w:rsid w:val="007A1093"/>
    <w:rsid w:val="007B3EE4"/>
    <w:rsid w:val="007B6209"/>
    <w:rsid w:val="007F2C9E"/>
    <w:rsid w:val="0085221B"/>
    <w:rsid w:val="008F30ED"/>
    <w:rsid w:val="00951FA5"/>
    <w:rsid w:val="00964061"/>
    <w:rsid w:val="009D6FA8"/>
    <w:rsid w:val="00A17C5F"/>
    <w:rsid w:val="00A24291"/>
    <w:rsid w:val="00A51C68"/>
    <w:rsid w:val="00AB5809"/>
    <w:rsid w:val="00B7779E"/>
    <w:rsid w:val="00B849C5"/>
    <w:rsid w:val="00BB6AC5"/>
    <w:rsid w:val="00BD235B"/>
    <w:rsid w:val="00C246FC"/>
    <w:rsid w:val="00C55920"/>
    <w:rsid w:val="00C72735"/>
    <w:rsid w:val="00C75574"/>
    <w:rsid w:val="00CA5BAA"/>
    <w:rsid w:val="00D00E26"/>
    <w:rsid w:val="00D6790E"/>
    <w:rsid w:val="00D72650"/>
    <w:rsid w:val="00D93A59"/>
    <w:rsid w:val="00E47A4F"/>
    <w:rsid w:val="00E52716"/>
    <w:rsid w:val="00E6054B"/>
    <w:rsid w:val="00EA3518"/>
    <w:rsid w:val="00EC4988"/>
    <w:rsid w:val="00ED30AA"/>
    <w:rsid w:val="00F0608C"/>
    <w:rsid w:val="00F4399A"/>
    <w:rsid w:val="00F76EE0"/>
    <w:rsid w:val="00FD406F"/>
    <w:rsid w:val="00F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70AE0502"/>
  <w15:chartTrackingRefBased/>
  <w15:docId w15:val="{A4CC9378-3C88-42BA-A220-95FF7A8B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283"/>
    <w:pPr>
      <w:keepNext/>
      <w:keepLines/>
      <w:spacing w:before="240" w:line="259" w:lineRule="auto"/>
      <w:jc w:val="right"/>
      <w:outlineLvl w:val="0"/>
    </w:pPr>
    <w:rPr>
      <w:rFonts w:ascii="Calibri Light" w:hAnsi="Calibri Light" w:cs="B Nazanin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76E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76EE0"/>
  </w:style>
  <w:style w:type="character" w:styleId="FootnoteReference">
    <w:name w:val="footnote reference"/>
    <w:rsid w:val="00F76EE0"/>
    <w:rPr>
      <w:vertAlign w:val="superscript"/>
    </w:rPr>
  </w:style>
  <w:style w:type="character" w:customStyle="1" w:styleId="Heading1Char">
    <w:name w:val="Heading 1 Char"/>
    <w:link w:val="Heading1"/>
    <w:uiPriority w:val="9"/>
    <w:rsid w:val="002F0283"/>
    <w:rPr>
      <w:rFonts w:ascii="Calibri Light" w:hAnsi="Calibri Light" w:cs="B Nazanin"/>
      <w:color w:val="000000" w:themeColor="text1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14BAD"/>
  </w:style>
  <w:style w:type="paragraph" w:styleId="Caption">
    <w:name w:val="caption"/>
    <w:basedOn w:val="Normal"/>
    <w:next w:val="Normal"/>
    <w:unhideWhenUsed/>
    <w:qFormat/>
    <w:rsid w:val="00D726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D6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A5B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A5BA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CA5B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5B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5BAA"/>
  </w:style>
  <w:style w:type="paragraph" w:styleId="CommentSubject">
    <w:name w:val="annotation subject"/>
    <w:basedOn w:val="CommentText"/>
    <w:next w:val="CommentText"/>
    <w:link w:val="CommentSubjectChar"/>
    <w:rsid w:val="00CA5B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A5BAA"/>
    <w:rPr>
      <w:b/>
      <w:bCs/>
    </w:rPr>
  </w:style>
  <w:style w:type="character" w:styleId="Hyperlink">
    <w:name w:val="Hyperlink"/>
    <w:basedOn w:val="DefaultParagraphFont"/>
    <w:uiPriority w:val="99"/>
    <w:unhideWhenUsed/>
    <w:rsid w:val="00BD2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Mat14</b:Tag>
    <b:SourceType>JournalArticle</b:SourceType>
    <b:Guid>{EAC36AF4-1717-403A-B817-63B55A4FBF59}</b:Guid>
    <b:Title>A Multi-World Approach to Question Answering about Real-World Scenes based on Uncertain Input</b:Title>
    <b:Year>2014</b:Year>
    <b:Author>
      <b:Author>
        <b:Corporate>M. Malinowski and M. Fritz</b:Corporate>
      </b:Author>
    </b:Author>
    <b:JournalName>NIPS</b:JournalName>
    <b:Volume>abs/1410.0210</b:Volume>
    <b:LCID>en-US</b:LCID>
    <b:RefOrder>3</b:RefOrder>
  </b:Source>
  <b:Source>
    <b:Tag>YuL15</b:Tag>
    <b:SourceType>JournalArticle</b:SourceType>
    <b:Guid>{1F131125-5D67-493A-8312-841E48DC164B}</b:Guid>
    <b:Author>
      <b:Author>
        <b:Corporate>L. Yu, E. Park, A. Berg,  T. Berg</b:Corporate>
      </b:Author>
    </b:Author>
    <b:Title>Visual madlibs: Fill in the blank image generation and question answering</b:Title>
    <b:Year>2015</b:Year>
    <b:JournalName>IEEE ICCV</b:JournalName>
    <b:Pages>2461–2469</b:Pages>
    <b:LCID>en-US</b:LCID>
    <b:RefOrder>5</b:RefOrder>
  </b:Source>
  <b:Source>
    <b:Tag>Ant151</b:Tag>
    <b:SourceType>ConferenceProceedings</b:SourceType>
    <b:Guid>{8B1A5239-CF6D-4883-AB28-733198D56876}</b:Guid>
    <b:Title>Vqa: Visual question answering</b:Title>
    <b:Year>2015</b:Year>
    <b:Author>
      <b:Author>
        <b:Corporate>S. Antol, A. Agrawal, J. Lu, M. Mitchell,D. Batra, C. Lawrence Zitnick, D. Parikh</b:Corporate>
      </b:Author>
    </b:Author>
    <b:ConferenceName>Proceedings of the IEEE international conference on computer vision</b:ConferenceName>
    <b:LCID>en-US</b:LCID>
    <b:RefOrder>4</b:RefOrder>
  </b:Source>
  <b:Source>
    <b:Tag>Zhu16</b:Tag>
    <b:SourceType>ConferenceProceedings</b:SourceType>
    <b:Guid>{4BE62500-C9AF-421E-94AF-EFB81AD6CA2D}</b:Guid>
    <b:Title>Visual7w: Grounded question answering in images</b:Title>
    <b:Year>2016</b:Year>
    <b:Author>
      <b:Author>
        <b:Corporate>Y. Zhu, O. Groth, M. Bernstein, L. Fei-Fei</b:Corporate>
      </b:Author>
    </b:Author>
    <b:ConferenceName>Proceedings of the IEEE conference on computer vision and pattern recognition</b:ConferenceName>
    <b:LCID>en-US</b:LCID>
    <b:RefOrder>6</b:RefOrder>
  </b:Source>
  <b:Source>
    <b:Tag>Joh17</b:Tag>
    <b:SourceType>ConferenceProceedings</b:SourceType>
    <b:Guid>{CF8443BD-FC66-4E33-A9BD-197483FEA910}</b:Guid>
    <b:Author>
      <b:Author>
        <b:Corporate>J. Johnson, B. Hariharan, L. van der Maaten, L. Fei-Fei, C. Lawrence Zitnick, R. Girshick</b:Corporate>
      </b:Author>
    </b:Author>
    <b:Title>Clevr: A diagnostic dataset for compositional language and elementary visual reasoning</b:Title>
    <b:Year>2017</b:Year>
    <b:ConferenceName>Proceedings of the IEEE Conference on Computer Vision and Pattern Recognition</b:ConferenceName>
    <b:LCID>en-US</b:LCID>
    <b:RefOrder>7</b:RefOrder>
  </b:Source>
  <b:Source>
    <b:Tag>QiW17</b:Tag>
    <b:SourceType>JournalArticle</b:SourceType>
    <b:Guid>{645FE432-04D5-4C1C-9DAF-92C51E495496}</b:Guid>
    <b:Author>
      <b:Author>
        <b:Corporate>Q. Wu, D. Teney, P. Wang. C. Shen, A.R. Dick, A. van den Hengel</b:Corporate>
      </b:Author>
    </b:Author>
    <b:Title>Visual question answering: A survey of methods and datasets</b:Title>
    <b:JournalName>ArXiv</b:JournalName>
    <b:Year>2017</b:Year>
    <b:Volume>abs/1607.05910</b:Volume>
    <b:LCID>en-US</b:LCID>
    <b:RefOrder>2</b:RefOrder>
  </b:Source>
  <b:Source>
    <b:Tag>Sha19</b:Tag>
    <b:SourceType>ConferenceProceedings</b:SourceType>
    <b:Guid>{0F0D10AB-14E5-439A-B974-D1BFCAC0E064}</b:Guid>
    <b:Author>
      <b:Author>
        <b:Corporate>S. Shah, A. Mishra, N. Yadati, P. P. Talukdar</b:Corporate>
      </b:Author>
    </b:Author>
    <b:Title>Kvqa: Knowledge-aware visual question answering</b:Title>
    <b:Year>2019</b:Year>
    <b:ConferenceName>Proceedings of the AAAI Conference on Artificial Intelligence</b:ConferenceName>
    <b:LCID>en-US</b:LCID>
    <b:RefOrder>9</b:RefOrder>
  </b:Source>
  <b:Source>
    <b:Tag>Ach19</b:Tag>
    <b:SourceType>ConferenceProceedings</b:SourceType>
    <b:Guid>{AC4EEC3E-583C-4CD0-A19F-C4B68C7C62C2}</b:Guid>
    <b:LCID>en-US</b:LCID>
    <b:Author>
      <b:Author>
        <b:Corporate>M. Acharya, K. Kafle, Ch. Kanan</b:Corporate>
      </b:Author>
    </b:Author>
    <b:Title>TallyQA: Answering complex counting questions</b:Title>
    <b:Year>2019</b:Year>
    <b:ConferenceName>Proceedings of the AAAI Conference on Artificial Intelligence</b:ConferenceName>
    <b:RefOrder>8</b:RefOrder>
  </b:Source>
  <b:Source>
    <b:Tag>Yas19</b:Tag>
    <b:SourceType>JournalArticle</b:SourceType>
    <b:Guid>{B8502DFA-8179-4F83-8C66-77557D31FB41}</b:Guid>
    <b:Author>
      <b:Author>
        <b:Corporate>Y. Srivastava, V.Murali, S. Ram Dubey, S. Mukherjee</b:Corporate>
      </b:Author>
    </b:Author>
    <b:Title>Visual Question Answering using Deep Learning: A Survey and Performance Analysis</b:Title>
    <b:JournalName>arXiv</b:JournalName>
    <b:Year>2019</b:Year>
    <b:Volume>abs/1909.01860</b:Volume>
    <b:LCID>en-US</b:LCID>
    <b:RefOrder>1</b:RefOrder>
  </b:Source>
  <b:Source>
    <b:Tag>Man20</b:Tag>
    <b:SourceType>BookSection</b:SourceType>
    <b:Guid>{87974FDE-7338-4B59-8516-9C6194948069}</b:Guid>
    <b:Author>
      <b:Author>
        <b:Corporate>S. Manmadhan, B. C. Kovoor</b:Corporate>
      </b:Author>
    </b:Author>
    <b:Title>Visual question answering: a state-of-the-art review</b:Title>
    <b:Year>2020</b:Year>
    <b:JournalName>Artificial Intelligence Review</b:JournalName>
    <b:Pages>1-41</b:Pages>
    <b:Publisher>Springer</b:Publisher>
    <b:LCID>en-US</b:LCID>
    <b:RefOrder>10</b:RefOrder>
  </b:Source>
  <b:Source>
    <b:Tag>DGu18</b:Tag>
    <b:SourceType>ConferenceProceedings</b:SourceType>
    <b:Guid>{EC2D0709-B09D-4C32-BB8E-EC22F6B1A195}</b:Guid>
    <b:Title>Vizwiz grand challenge: Answering visual questions from blind people</b:Title>
    <b:Year>2018</b:Year>
    <b:Author>
      <b:Author>
        <b:Corporate>D.Gurari, Q. Li, A. J Stangl, A. Guo, C. Lin, K. Grauman, J. Luo, J. P. Bigham</b:Corporate>
      </b:Author>
    </b:Author>
    <b:ConferenceName>Proceedings of the IEEE Conference on Computer Vision and Pattern Recognition</b:ConferenceName>
    <b:LCID>en-US</b:LCID>
    <b:RefOrder>11</b:RefOrder>
  </b:Source>
</b:Sources>
</file>

<file path=customXml/itemProps1.xml><?xml version="1.0" encoding="utf-8"?>
<ds:datastoreItem xmlns:ds="http://schemas.openxmlformats.org/officeDocument/2006/customXml" ds:itemID="{DA6EADF0-CE74-449C-B808-898444975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1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Hashemi</dc:creator>
  <cp:keywords/>
  <dc:description/>
  <cp:lastModifiedBy>Maryam Hashemi</cp:lastModifiedBy>
  <cp:revision>17</cp:revision>
  <cp:lastPrinted>2020-05-30T13:13:00Z</cp:lastPrinted>
  <dcterms:created xsi:type="dcterms:W3CDTF">2020-05-09T07:50:00Z</dcterms:created>
  <dcterms:modified xsi:type="dcterms:W3CDTF">2020-05-30T13:13:00Z</dcterms:modified>
</cp:coreProperties>
</file>